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Narrow" w:eastAsiaTheme="minorHAnsi" w:hAnsi="Arial Narrow" w:cstheme="minorBidi"/>
          <w:b w:val="0"/>
          <w:bCs w:val="0"/>
          <w:color w:val="auto"/>
          <w:sz w:val="22"/>
          <w:szCs w:val="22"/>
          <w:lang w:val="es-ES" w:eastAsia="en-US"/>
        </w:rPr>
        <w:id w:val="1127820113"/>
        <w:docPartObj>
          <w:docPartGallery w:val="Table of Contents"/>
          <w:docPartUnique/>
        </w:docPartObj>
      </w:sdtPr>
      <w:sdtEndPr/>
      <w:sdtContent>
        <w:p w:rsidR="004A68E9" w:rsidRPr="00F53532" w:rsidRDefault="004A68E9" w:rsidP="004A68E9">
          <w:pPr>
            <w:pStyle w:val="TtulodeTDC"/>
            <w:jc w:val="center"/>
            <w:rPr>
              <w:rFonts w:ascii="Arial Narrow" w:hAnsi="Arial Narrow"/>
              <w:color w:val="auto"/>
            </w:rPr>
          </w:pPr>
          <w:r w:rsidRPr="00F53532">
            <w:rPr>
              <w:rFonts w:ascii="Arial Narrow" w:hAnsi="Arial Narrow"/>
              <w:color w:val="auto"/>
              <w:lang w:val="es-ES"/>
            </w:rPr>
            <w:t>ÍNDICE</w:t>
          </w:r>
        </w:p>
        <w:p w:rsidR="00232942" w:rsidRDefault="005D3A6B">
          <w:pPr>
            <w:pStyle w:val="TDC1"/>
            <w:tabs>
              <w:tab w:val="right" w:leader="dot" w:pos="8828"/>
            </w:tabs>
            <w:rPr>
              <w:rFonts w:asciiTheme="minorHAnsi" w:eastAsiaTheme="minorEastAsia" w:hAnsiTheme="minorHAnsi"/>
              <w:noProof/>
              <w:lang w:eastAsia="es-MX"/>
            </w:rPr>
          </w:pPr>
          <w:r>
            <w:fldChar w:fldCharType="begin"/>
          </w:r>
          <w:r w:rsidR="004A68E9">
            <w:instrText xml:space="preserve"> TOC \o "1-3" \h \z \u </w:instrText>
          </w:r>
          <w:r>
            <w:fldChar w:fldCharType="separate"/>
          </w:r>
          <w:hyperlink w:anchor="_Toc358408703" w:history="1">
            <w:r w:rsidR="00232942" w:rsidRPr="00957A4C">
              <w:rPr>
                <w:rStyle w:val="Hipervnculo"/>
                <w:noProof/>
              </w:rPr>
              <w:t>1. Descripción del problema</w:t>
            </w:r>
            <w:r w:rsidR="00232942">
              <w:rPr>
                <w:noProof/>
                <w:webHidden/>
              </w:rPr>
              <w:tab/>
            </w:r>
            <w:r>
              <w:rPr>
                <w:noProof/>
                <w:webHidden/>
              </w:rPr>
              <w:fldChar w:fldCharType="begin"/>
            </w:r>
            <w:r w:rsidR="00232942">
              <w:rPr>
                <w:noProof/>
                <w:webHidden/>
              </w:rPr>
              <w:instrText xml:space="preserve"> PAGEREF _Toc358408703 \h </w:instrText>
            </w:r>
            <w:r>
              <w:rPr>
                <w:noProof/>
                <w:webHidden/>
              </w:rPr>
            </w:r>
            <w:r>
              <w:rPr>
                <w:noProof/>
                <w:webHidden/>
              </w:rPr>
              <w:fldChar w:fldCharType="separate"/>
            </w:r>
            <w:r w:rsidR="00232942">
              <w:rPr>
                <w:noProof/>
                <w:webHidden/>
              </w:rPr>
              <w:t>3</w:t>
            </w:r>
            <w:r>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04" w:history="1">
            <w:r w:rsidR="00232942" w:rsidRPr="00957A4C">
              <w:rPr>
                <w:rStyle w:val="Hipervnculo"/>
                <w:noProof/>
              </w:rPr>
              <w:t>2. Propuesta de solución</w:t>
            </w:r>
            <w:r w:rsidR="00232942">
              <w:rPr>
                <w:noProof/>
                <w:webHidden/>
              </w:rPr>
              <w:tab/>
            </w:r>
            <w:r w:rsidR="005D3A6B">
              <w:rPr>
                <w:noProof/>
                <w:webHidden/>
              </w:rPr>
              <w:fldChar w:fldCharType="begin"/>
            </w:r>
            <w:r w:rsidR="00232942">
              <w:rPr>
                <w:noProof/>
                <w:webHidden/>
              </w:rPr>
              <w:instrText xml:space="preserve"> PAGEREF _Toc358408704 \h </w:instrText>
            </w:r>
            <w:r w:rsidR="005D3A6B">
              <w:rPr>
                <w:noProof/>
                <w:webHidden/>
              </w:rPr>
            </w:r>
            <w:r w:rsidR="005D3A6B">
              <w:rPr>
                <w:noProof/>
                <w:webHidden/>
              </w:rPr>
              <w:fldChar w:fldCharType="separate"/>
            </w:r>
            <w:r w:rsidR="00232942">
              <w:rPr>
                <w:noProof/>
                <w:webHidden/>
              </w:rPr>
              <w:t>3</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05" w:history="1">
            <w:r w:rsidR="00232942" w:rsidRPr="00957A4C">
              <w:rPr>
                <w:rStyle w:val="Hipervnculo"/>
                <w:noProof/>
              </w:rPr>
              <w:t>3. Descripción de requisitos</w:t>
            </w:r>
            <w:r w:rsidR="00232942">
              <w:rPr>
                <w:noProof/>
                <w:webHidden/>
              </w:rPr>
              <w:tab/>
            </w:r>
            <w:r w:rsidR="005D3A6B">
              <w:rPr>
                <w:noProof/>
                <w:webHidden/>
              </w:rPr>
              <w:fldChar w:fldCharType="begin"/>
            </w:r>
            <w:r w:rsidR="00232942">
              <w:rPr>
                <w:noProof/>
                <w:webHidden/>
              </w:rPr>
              <w:instrText xml:space="preserve"> PAGEREF _Toc358408705 \h </w:instrText>
            </w:r>
            <w:r w:rsidR="005D3A6B">
              <w:rPr>
                <w:noProof/>
                <w:webHidden/>
              </w:rPr>
            </w:r>
            <w:r w:rsidR="005D3A6B">
              <w:rPr>
                <w:noProof/>
                <w:webHidden/>
              </w:rPr>
              <w:fldChar w:fldCharType="separate"/>
            </w:r>
            <w:r w:rsidR="00232942">
              <w:rPr>
                <w:noProof/>
                <w:webHidden/>
              </w:rPr>
              <w:t>3</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06" w:history="1">
            <w:r w:rsidR="00232942" w:rsidRPr="00957A4C">
              <w:rPr>
                <w:rStyle w:val="Hipervnculo"/>
                <w:noProof/>
              </w:rPr>
              <w:t>3.1 Requisitos iniciales</w:t>
            </w:r>
            <w:r w:rsidR="00232942">
              <w:rPr>
                <w:noProof/>
                <w:webHidden/>
              </w:rPr>
              <w:tab/>
            </w:r>
            <w:r w:rsidR="005D3A6B">
              <w:rPr>
                <w:noProof/>
                <w:webHidden/>
              </w:rPr>
              <w:fldChar w:fldCharType="begin"/>
            </w:r>
            <w:r w:rsidR="00232942">
              <w:rPr>
                <w:noProof/>
                <w:webHidden/>
              </w:rPr>
              <w:instrText xml:space="preserve"> PAGEREF _Toc358408706 \h </w:instrText>
            </w:r>
            <w:r w:rsidR="005D3A6B">
              <w:rPr>
                <w:noProof/>
                <w:webHidden/>
              </w:rPr>
            </w:r>
            <w:r w:rsidR="005D3A6B">
              <w:rPr>
                <w:noProof/>
                <w:webHidden/>
              </w:rPr>
              <w:fldChar w:fldCharType="separate"/>
            </w:r>
            <w:r w:rsidR="00232942">
              <w:rPr>
                <w:noProof/>
                <w:webHidden/>
              </w:rPr>
              <w:t>3</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07" w:history="1">
            <w:r w:rsidR="00232942" w:rsidRPr="00957A4C">
              <w:rPr>
                <w:rStyle w:val="Hipervnculo"/>
                <w:noProof/>
              </w:rPr>
              <w:t>3.2 Modificaciones a los requisitos iniciales</w:t>
            </w:r>
            <w:r w:rsidR="00232942">
              <w:rPr>
                <w:noProof/>
                <w:webHidden/>
              </w:rPr>
              <w:tab/>
            </w:r>
            <w:r w:rsidR="005D3A6B">
              <w:rPr>
                <w:noProof/>
                <w:webHidden/>
              </w:rPr>
              <w:fldChar w:fldCharType="begin"/>
            </w:r>
            <w:r w:rsidR="00232942">
              <w:rPr>
                <w:noProof/>
                <w:webHidden/>
              </w:rPr>
              <w:instrText xml:space="preserve"> PAGEREF _Toc358408707 \h </w:instrText>
            </w:r>
            <w:r w:rsidR="005D3A6B">
              <w:rPr>
                <w:noProof/>
                <w:webHidden/>
              </w:rPr>
            </w:r>
            <w:r w:rsidR="005D3A6B">
              <w:rPr>
                <w:noProof/>
                <w:webHidden/>
              </w:rPr>
              <w:fldChar w:fldCharType="separate"/>
            </w:r>
            <w:r w:rsidR="00232942">
              <w:rPr>
                <w:noProof/>
                <w:webHidden/>
              </w:rPr>
              <w:t>5</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08" w:history="1">
            <w:r w:rsidR="00232942" w:rsidRPr="00957A4C">
              <w:rPr>
                <w:rStyle w:val="Hipervnculo"/>
                <w:noProof/>
              </w:rPr>
              <w:t>3.3 Clasificación de requisitos finales</w:t>
            </w:r>
            <w:r w:rsidR="00232942">
              <w:rPr>
                <w:noProof/>
                <w:webHidden/>
              </w:rPr>
              <w:tab/>
            </w:r>
            <w:r w:rsidR="005D3A6B">
              <w:rPr>
                <w:noProof/>
                <w:webHidden/>
              </w:rPr>
              <w:fldChar w:fldCharType="begin"/>
            </w:r>
            <w:r w:rsidR="00232942">
              <w:rPr>
                <w:noProof/>
                <w:webHidden/>
              </w:rPr>
              <w:instrText xml:space="preserve"> PAGEREF _Toc358408708 \h </w:instrText>
            </w:r>
            <w:r w:rsidR="005D3A6B">
              <w:rPr>
                <w:noProof/>
                <w:webHidden/>
              </w:rPr>
            </w:r>
            <w:r w:rsidR="005D3A6B">
              <w:rPr>
                <w:noProof/>
                <w:webHidden/>
              </w:rPr>
              <w:fldChar w:fldCharType="separate"/>
            </w:r>
            <w:r w:rsidR="00232942">
              <w:rPr>
                <w:noProof/>
                <w:webHidden/>
              </w:rPr>
              <w:t>6</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09" w:history="1">
            <w:r w:rsidR="00232942" w:rsidRPr="00957A4C">
              <w:rPr>
                <w:rStyle w:val="Hipervnculo"/>
                <w:noProof/>
              </w:rPr>
              <w:t>3.4 Priorización de requisitos finales</w:t>
            </w:r>
            <w:r w:rsidR="00232942">
              <w:rPr>
                <w:noProof/>
                <w:webHidden/>
              </w:rPr>
              <w:tab/>
            </w:r>
            <w:r w:rsidR="005D3A6B">
              <w:rPr>
                <w:noProof/>
                <w:webHidden/>
              </w:rPr>
              <w:fldChar w:fldCharType="begin"/>
            </w:r>
            <w:r w:rsidR="00232942">
              <w:rPr>
                <w:noProof/>
                <w:webHidden/>
              </w:rPr>
              <w:instrText xml:space="preserve"> PAGEREF _Toc358408709 \h </w:instrText>
            </w:r>
            <w:r w:rsidR="005D3A6B">
              <w:rPr>
                <w:noProof/>
                <w:webHidden/>
              </w:rPr>
            </w:r>
            <w:r w:rsidR="005D3A6B">
              <w:rPr>
                <w:noProof/>
                <w:webHidden/>
              </w:rPr>
              <w:fldChar w:fldCharType="separate"/>
            </w:r>
            <w:r w:rsidR="00232942">
              <w:rPr>
                <w:noProof/>
                <w:webHidden/>
              </w:rPr>
              <w:t>7</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11" w:history="1">
            <w:r w:rsidR="00232942" w:rsidRPr="00957A4C">
              <w:rPr>
                <w:rStyle w:val="Hipervnculo"/>
                <w:noProof/>
              </w:rPr>
              <w:t>4. Actores</w:t>
            </w:r>
            <w:r w:rsidR="00232942">
              <w:rPr>
                <w:noProof/>
                <w:webHidden/>
              </w:rPr>
              <w:tab/>
            </w:r>
            <w:r w:rsidR="005D3A6B">
              <w:rPr>
                <w:noProof/>
                <w:webHidden/>
              </w:rPr>
              <w:fldChar w:fldCharType="begin"/>
            </w:r>
            <w:r w:rsidR="00232942">
              <w:rPr>
                <w:noProof/>
                <w:webHidden/>
              </w:rPr>
              <w:instrText xml:space="preserve"> PAGEREF _Toc358408711 \h </w:instrText>
            </w:r>
            <w:r w:rsidR="005D3A6B">
              <w:rPr>
                <w:noProof/>
                <w:webHidden/>
              </w:rPr>
            </w:r>
            <w:r w:rsidR="005D3A6B">
              <w:rPr>
                <w:noProof/>
                <w:webHidden/>
              </w:rPr>
              <w:fldChar w:fldCharType="separate"/>
            </w:r>
            <w:r w:rsidR="00232942">
              <w:rPr>
                <w:noProof/>
                <w:webHidden/>
              </w:rPr>
              <w:t>9</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12" w:history="1">
            <w:r w:rsidR="00232942" w:rsidRPr="00957A4C">
              <w:rPr>
                <w:rStyle w:val="Hipervnculo"/>
                <w:noProof/>
              </w:rPr>
              <w:t>4.1 Lista Actor-Semántica</w:t>
            </w:r>
            <w:r w:rsidR="00232942">
              <w:rPr>
                <w:noProof/>
                <w:webHidden/>
              </w:rPr>
              <w:tab/>
            </w:r>
            <w:r w:rsidR="005D3A6B">
              <w:rPr>
                <w:noProof/>
                <w:webHidden/>
              </w:rPr>
              <w:fldChar w:fldCharType="begin"/>
            </w:r>
            <w:r w:rsidR="00232942">
              <w:rPr>
                <w:noProof/>
                <w:webHidden/>
              </w:rPr>
              <w:instrText xml:space="preserve"> PAGEREF _Toc358408712 \h </w:instrText>
            </w:r>
            <w:r w:rsidR="005D3A6B">
              <w:rPr>
                <w:noProof/>
                <w:webHidden/>
              </w:rPr>
            </w:r>
            <w:r w:rsidR="005D3A6B">
              <w:rPr>
                <w:noProof/>
                <w:webHidden/>
              </w:rPr>
              <w:fldChar w:fldCharType="separate"/>
            </w:r>
            <w:r w:rsidR="00232942">
              <w:rPr>
                <w:noProof/>
                <w:webHidden/>
              </w:rPr>
              <w:t>9</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13" w:history="1">
            <w:r w:rsidR="00232942" w:rsidRPr="00957A4C">
              <w:rPr>
                <w:rStyle w:val="Hipervnculo"/>
                <w:noProof/>
              </w:rPr>
              <w:t>4.2 Lista Actor-Objetivo</w:t>
            </w:r>
            <w:r w:rsidR="00232942">
              <w:rPr>
                <w:noProof/>
                <w:webHidden/>
              </w:rPr>
              <w:tab/>
            </w:r>
            <w:r w:rsidR="005D3A6B">
              <w:rPr>
                <w:noProof/>
                <w:webHidden/>
              </w:rPr>
              <w:fldChar w:fldCharType="begin"/>
            </w:r>
            <w:r w:rsidR="00232942">
              <w:rPr>
                <w:noProof/>
                <w:webHidden/>
              </w:rPr>
              <w:instrText xml:space="preserve"> PAGEREF _Toc358408713 \h </w:instrText>
            </w:r>
            <w:r w:rsidR="005D3A6B">
              <w:rPr>
                <w:noProof/>
                <w:webHidden/>
              </w:rPr>
            </w:r>
            <w:r w:rsidR="005D3A6B">
              <w:rPr>
                <w:noProof/>
                <w:webHidden/>
              </w:rPr>
              <w:fldChar w:fldCharType="separate"/>
            </w:r>
            <w:r w:rsidR="00232942">
              <w:rPr>
                <w:noProof/>
                <w:webHidden/>
              </w:rPr>
              <w:t>9</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14" w:history="1">
            <w:r w:rsidR="00232942" w:rsidRPr="00957A4C">
              <w:rPr>
                <w:rStyle w:val="Hipervnculo"/>
                <w:noProof/>
              </w:rPr>
              <w:t>5. Diagrama de contexto</w:t>
            </w:r>
            <w:r w:rsidR="00232942">
              <w:rPr>
                <w:noProof/>
                <w:webHidden/>
              </w:rPr>
              <w:tab/>
            </w:r>
            <w:r w:rsidR="005D3A6B">
              <w:rPr>
                <w:noProof/>
                <w:webHidden/>
              </w:rPr>
              <w:fldChar w:fldCharType="begin"/>
            </w:r>
            <w:r w:rsidR="00232942">
              <w:rPr>
                <w:noProof/>
                <w:webHidden/>
              </w:rPr>
              <w:instrText xml:space="preserve"> PAGEREF _Toc358408714 \h </w:instrText>
            </w:r>
            <w:r w:rsidR="005D3A6B">
              <w:rPr>
                <w:noProof/>
                <w:webHidden/>
              </w:rPr>
            </w:r>
            <w:r w:rsidR="005D3A6B">
              <w:rPr>
                <w:noProof/>
                <w:webHidden/>
              </w:rPr>
              <w:fldChar w:fldCharType="separate"/>
            </w:r>
            <w:r w:rsidR="00232942">
              <w:rPr>
                <w:noProof/>
                <w:webHidden/>
              </w:rPr>
              <w:t>10</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15" w:history="1">
            <w:r w:rsidR="00232942" w:rsidRPr="00957A4C">
              <w:rPr>
                <w:rStyle w:val="Hipervnculo"/>
                <w:noProof/>
              </w:rPr>
              <w:t>6. Casos de uso</w:t>
            </w:r>
            <w:r w:rsidR="00232942">
              <w:rPr>
                <w:noProof/>
                <w:webHidden/>
              </w:rPr>
              <w:tab/>
            </w:r>
            <w:r w:rsidR="005D3A6B">
              <w:rPr>
                <w:noProof/>
                <w:webHidden/>
              </w:rPr>
              <w:fldChar w:fldCharType="begin"/>
            </w:r>
            <w:r w:rsidR="00232942">
              <w:rPr>
                <w:noProof/>
                <w:webHidden/>
              </w:rPr>
              <w:instrText xml:space="preserve"> PAGEREF _Toc358408715 \h </w:instrText>
            </w:r>
            <w:r w:rsidR="005D3A6B">
              <w:rPr>
                <w:noProof/>
                <w:webHidden/>
              </w:rPr>
            </w:r>
            <w:r w:rsidR="005D3A6B">
              <w:rPr>
                <w:noProof/>
                <w:webHidden/>
              </w:rPr>
              <w:fldChar w:fldCharType="separate"/>
            </w:r>
            <w:r w:rsidR="00232942">
              <w:rPr>
                <w:noProof/>
                <w:webHidden/>
              </w:rPr>
              <w:t>10</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16" w:history="1">
            <w:r w:rsidR="00232942" w:rsidRPr="00957A4C">
              <w:rPr>
                <w:rStyle w:val="Hipervnculo"/>
                <w:noProof/>
              </w:rPr>
              <w:t>6.1 Listado</w:t>
            </w:r>
            <w:r w:rsidR="00232942">
              <w:rPr>
                <w:noProof/>
                <w:webHidden/>
              </w:rPr>
              <w:tab/>
            </w:r>
            <w:r w:rsidR="005D3A6B">
              <w:rPr>
                <w:noProof/>
                <w:webHidden/>
              </w:rPr>
              <w:fldChar w:fldCharType="begin"/>
            </w:r>
            <w:r w:rsidR="00232942">
              <w:rPr>
                <w:noProof/>
                <w:webHidden/>
              </w:rPr>
              <w:instrText xml:space="preserve"> PAGEREF _Toc358408716 \h </w:instrText>
            </w:r>
            <w:r w:rsidR="005D3A6B">
              <w:rPr>
                <w:noProof/>
                <w:webHidden/>
              </w:rPr>
            </w:r>
            <w:r w:rsidR="005D3A6B">
              <w:rPr>
                <w:noProof/>
                <w:webHidden/>
              </w:rPr>
              <w:fldChar w:fldCharType="separate"/>
            </w:r>
            <w:r w:rsidR="00232942">
              <w:rPr>
                <w:noProof/>
                <w:webHidden/>
              </w:rPr>
              <w:t>10</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17" w:history="1">
            <w:r w:rsidR="00232942" w:rsidRPr="00957A4C">
              <w:rPr>
                <w:rStyle w:val="Hipervnculo"/>
                <w:noProof/>
              </w:rPr>
              <w:t>6.2 Descripción</w:t>
            </w:r>
            <w:r w:rsidR="00232942">
              <w:rPr>
                <w:noProof/>
                <w:webHidden/>
              </w:rPr>
              <w:tab/>
            </w:r>
            <w:r w:rsidR="005D3A6B">
              <w:rPr>
                <w:noProof/>
                <w:webHidden/>
              </w:rPr>
              <w:fldChar w:fldCharType="begin"/>
            </w:r>
            <w:r w:rsidR="00232942">
              <w:rPr>
                <w:noProof/>
                <w:webHidden/>
              </w:rPr>
              <w:instrText xml:space="preserve"> PAGEREF _Toc358408717 \h </w:instrText>
            </w:r>
            <w:r w:rsidR="005D3A6B">
              <w:rPr>
                <w:noProof/>
                <w:webHidden/>
              </w:rPr>
            </w:r>
            <w:r w:rsidR="005D3A6B">
              <w:rPr>
                <w:noProof/>
                <w:webHidden/>
              </w:rPr>
              <w:fldChar w:fldCharType="separate"/>
            </w:r>
            <w:r w:rsidR="00232942">
              <w:rPr>
                <w:noProof/>
                <w:webHidden/>
              </w:rPr>
              <w:t>12</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18" w:history="1">
            <w:r w:rsidR="00232942" w:rsidRPr="00957A4C">
              <w:rPr>
                <w:rStyle w:val="Hipervnculo"/>
                <w:noProof/>
              </w:rPr>
              <w:t>7. Arquetipos</w:t>
            </w:r>
            <w:r w:rsidR="00232942">
              <w:rPr>
                <w:noProof/>
                <w:webHidden/>
              </w:rPr>
              <w:tab/>
            </w:r>
            <w:r w:rsidR="005D3A6B">
              <w:rPr>
                <w:noProof/>
                <w:webHidden/>
              </w:rPr>
              <w:fldChar w:fldCharType="begin"/>
            </w:r>
            <w:r w:rsidR="00232942">
              <w:rPr>
                <w:noProof/>
                <w:webHidden/>
              </w:rPr>
              <w:instrText xml:space="preserve"> PAGEREF _Toc358408718 \h </w:instrText>
            </w:r>
            <w:r w:rsidR="005D3A6B">
              <w:rPr>
                <w:noProof/>
                <w:webHidden/>
              </w:rPr>
            </w:r>
            <w:r w:rsidR="005D3A6B">
              <w:rPr>
                <w:noProof/>
                <w:webHidden/>
              </w:rPr>
              <w:fldChar w:fldCharType="separate"/>
            </w:r>
            <w:r w:rsidR="00232942">
              <w:rPr>
                <w:noProof/>
                <w:webHidden/>
              </w:rPr>
              <w:t>18</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19" w:history="1">
            <w:r w:rsidR="00232942" w:rsidRPr="00957A4C">
              <w:rPr>
                <w:rStyle w:val="Hipervnculo"/>
                <w:noProof/>
              </w:rPr>
              <w:t>7.1 Ejemplos de instancias</w:t>
            </w:r>
            <w:r w:rsidR="00232942">
              <w:rPr>
                <w:noProof/>
                <w:webHidden/>
              </w:rPr>
              <w:tab/>
            </w:r>
            <w:r w:rsidR="005D3A6B">
              <w:rPr>
                <w:noProof/>
                <w:webHidden/>
              </w:rPr>
              <w:fldChar w:fldCharType="begin"/>
            </w:r>
            <w:r w:rsidR="00232942">
              <w:rPr>
                <w:noProof/>
                <w:webHidden/>
              </w:rPr>
              <w:instrText xml:space="preserve"> PAGEREF _Toc358408719 \h </w:instrText>
            </w:r>
            <w:r w:rsidR="005D3A6B">
              <w:rPr>
                <w:noProof/>
                <w:webHidden/>
              </w:rPr>
            </w:r>
            <w:r w:rsidR="005D3A6B">
              <w:rPr>
                <w:noProof/>
                <w:webHidden/>
              </w:rPr>
              <w:fldChar w:fldCharType="separate"/>
            </w:r>
            <w:r w:rsidR="00232942">
              <w:rPr>
                <w:noProof/>
                <w:webHidden/>
              </w:rPr>
              <w:t>19</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20" w:history="1">
            <w:r w:rsidR="00232942" w:rsidRPr="00957A4C">
              <w:rPr>
                <w:rStyle w:val="Hipervnculo"/>
                <w:noProof/>
              </w:rPr>
              <w:t>8. Modelo de dominio</w:t>
            </w:r>
            <w:r w:rsidR="00232942">
              <w:rPr>
                <w:noProof/>
                <w:webHidden/>
              </w:rPr>
              <w:tab/>
            </w:r>
            <w:r w:rsidR="005D3A6B">
              <w:rPr>
                <w:noProof/>
                <w:webHidden/>
              </w:rPr>
              <w:fldChar w:fldCharType="begin"/>
            </w:r>
            <w:r w:rsidR="00232942">
              <w:rPr>
                <w:noProof/>
                <w:webHidden/>
              </w:rPr>
              <w:instrText xml:space="preserve"> PAGEREF _Toc358408720 \h </w:instrText>
            </w:r>
            <w:r w:rsidR="005D3A6B">
              <w:rPr>
                <w:noProof/>
                <w:webHidden/>
              </w:rPr>
            </w:r>
            <w:r w:rsidR="005D3A6B">
              <w:rPr>
                <w:noProof/>
                <w:webHidden/>
              </w:rPr>
              <w:fldChar w:fldCharType="separate"/>
            </w:r>
            <w:r w:rsidR="00232942">
              <w:rPr>
                <w:noProof/>
                <w:webHidden/>
              </w:rPr>
              <w:t>20</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21" w:history="1">
            <w:r w:rsidR="00232942" w:rsidRPr="00957A4C">
              <w:rPr>
                <w:rStyle w:val="Hipervnculo"/>
                <w:noProof/>
              </w:rPr>
              <w:t>9. Arquitectura propuesta</w:t>
            </w:r>
            <w:r w:rsidR="00232942">
              <w:rPr>
                <w:noProof/>
                <w:webHidden/>
              </w:rPr>
              <w:tab/>
            </w:r>
            <w:r w:rsidR="005D3A6B">
              <w:rPr>
                <w:noProof/>
                <w:webHidden/>
              </w:rPr>
              <w:fldChar w:fldCharType="begin"/>
            </w:r>
            <w:r w:rsidR="00232942">
              <w:rPr>
                <w:noProof/>
                <w:webHidden/>
              </w:rPr>
              <w:instrText xml:space="preserve"> PAGEREF _Toc358408721 \h </w:instrText>
            </w:r>
            <w:r w:rsidR="005D3A6B">
              <w:rPr>
                <w:noProof/>
                <w:webHidden/>
              </w:rPr>
            </w:r>
            <w:r w:rsidR="005D3A6B">
              <w:rPr>
                <w:noProof/>
                <w:webHidden/>
              </w:rPr>
              <w:fldChar w:fldCharType="separate"/>
            </w:r>
            <w:r w:rsidR="00232942">
              <w:rPr>
                <w:noProof/>
                <w:webHidden/>
              </w:rPr>
              <w:t>22</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22" w:history="1">
            <w:r w:rsidR="00232942" w:rsidRPr="00957A4C">
              <w:rPr>
                <w:rStyle w:val="Hipervnculo"/>
                <w:noProof/>
              </w:rPr>
              <w:t>9.1 Capas</w:t>
            </w:r>
            <w:r w:rsidR="00232942">
              <w:rPr>
                <w:noProof/>
                <w:webHidden/>
              </w:rPr>
              <w:tab/>
            </w:r>
            <w:r w:rsidR="005D3A6B">
              <w:rPr>
                <w:noProof/>
                <w:webHidden/>
              </w:rPr>
              <w:fldChar w:fldCharType="begin"/>
            </w:r>
            <w:r w:rsidR="00232942">
              <w:rPr>
                <w:noProof/>
                <w:webHidden/>
              </w:rPr>
              <w:instrText xml:space="preserve"> PAGEREF _Toc358408722 \h </w:instrText>
            </w:r>
            <w:r w:rsidR="005D3A6B">
              <w:rPr>
                <w:noProof/>
                <w:webHidden/>
              </w:rPr>
            </w:r>
            <w:r w:rsidR="005D3A6B">
              <w:rPr>
                <w:noProof/>
                <w:webHidden/>
              </w:rPr>
              <w:fldChar w:fldCharType="separate"/>
            </w:r>
            <w:r w:rsidR="00232942">
              <w:rPr>
                <w:noProof/>
                <w:webHidden/>
              </w:rPr>
              <w:t>22</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23" w:history="1">
            <w:r w:rsidR="00232942" w:rsidRPr="00957A4C">
              <w:rPr>
                <w:rStyle w:val="Hipervnculo"/>
                <w:noProof/>
              </w:rPr>
              <w:t>9.2 Componentes</w:t>
            </w:r>
            <w:r w:rsidR="00232942">
              <w:rPr>
                <w:noProof/>
                <w:webHidden/>
              </w:rPr>
              <w:tab/>
            </w:r>
            <w:r w:rsidR="005D3A6B">
              <w:rPr>
                <w:noProof/>
                <w:webHidden/>
              </w:rPr>
              <w:fldChar w:fldCharType="begin"/>
            </w:r>
            <w:r w:rsidR="00232942">
              <w:rPr>
                <w:noProof/>
                <w:webHidden/>
              </w:rPr>
              <w:instrText xml:space="preserve"> PAGEREF _Toc358408723 \h </w:instrText>
            </w:r>
            <w:r w:rsidR="005D3A6B">
              <w:rPr>
                <w:noProof/>
                <w:webHidden/>
              </w:rPr>
            </w:r>
            <w:r w:rsidR="005D3A6B">
              <w:rPr>
                <w:noProof/>
                <w:webHidden/>
              </w:rPr>
              <w:fldChar w:fldCharType="separate"/>
            </w:r>
            <w:r w:rsidR="00232942">
              <w:rPr>
                <w:noProof/>
                <w:webHidden/>
              </w:rPr>
              <w:t>23</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24" w:history="1">
            <w:r w:rsidR="00232942" w:rsidRPr="00957A4C">
              <w:rPr>
                <w:rStyle w:val="Hipervnculo"/>
                <w:noProof/>
              </w:rPr>
              <w:t>10. Evaluación de la arquitectura propuesta</w:t>
            </w:r>
            <w:r w:rsidR="00232942">
              <w:rPr>
                <w:noProof/>
                <w:webHidden/>
              </w:rPr>
              <w:tab/>
            </w:r>
            <w:r w:rsidR="005D3A6B">
              <w:rPr>
                <w:noProof/>
                <w:webHidden/>
              </w:rPr>
              <w:fldChar w:fldCharType="begin"/>
            </w:r>
            <w:r w:rsidR="00232942">
              <w:rPr>
                <w:noProof/>
                <w:webHidden/>
              </w:rPr>
              <w:instrText xml:space="preserve"> PAGEREF _Toc358408724 \h </w:instrText>
            </w:r>
            <w:r w:rsidR="005D3A6B">
              <w:rPr>
                <w:noProof/>
                <w:webHidden/>
              </w:rPr>
            </w:r>
            <w:r w:rsidR="005D3A6B">
              <w:rPr>
                <w:noProof/>
                <w:webHidden/>
              </w:rPr>
              <w:fldChar w:fldCharType="separate"/>
            </w:r>
            <w:r w:rsidR="00232942">
              <w:rPr>
                <w:noProof/>
                <w:webHidden/>
              </w:rPr>
              <w:t>31</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25" w:history="1">
            <w:r w:rsidR="00232942" w:rsidRPr="00957A4C">
              <w:rPr>
                <w:rStyle w:val="Hipervnculo"/>
                <w:noProof/>
              </w:rPr>
              <w:t>10.1 Expediente de escenarios</w:t>
            </w:r>
            <w:r w:rsidR="00232942">
              <w:rPr>
                <w:noProof/>
                <w:webHidden/>
              </w:rPr>
              <w:tab/>
            </w:r>
            <w:r w:rsidR="005D3A6B">
              <w:rPr>
                <w:noProof/>
                <w:webHidden/>
              </w:rPr>
              <w:fldChar w:fldCharType="begin"/>
            </w:r>
            <w:r w:rsidR="00232942">
              <w:rPr>
                <w:noProof/>
                <w:webHidden/>
              </w:rPr>
              <w:instrText xml:space="preserve"> PAGEREF _Toc358408725 \h </w:instrText>
            </w:r>
            <w:r w:rsidR="005D3A6B">
              <w:rPr>
                <w:noProof/>
                <w:webHidden/>
              </w:rPr>
            </w:r>
            <w:r w:rsidR="005D3A6B">
              <w:rPr>
                <w:noProof/>
                <w:webHidden/>
              </w:rPr>
              <w:fldChar w:fldCharType="separate"/>
            </w:r>
            <w:r w:rsidR="00232942">
              <w:rPr>
                <w:noProof/>
                <w:webHidden/>
              </w:rPr>
              <w:t>31</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26" w:history="1">
            <w:r w:rsidR="00232942" w:rsidRPr="00957A4C">
              <w:rPr>
                <w:rStyle w:val="Hipervnculo"/>
                <w:noProof/>
              </w:rPr>
              <w:t>10.2 Análisis de impacto</w:t>
            </w:r>
            <w:r w:rsidR="00232942">
              <w:rPr>
                <w:noProof/>
                <w:webHidden/>
              </w:rPr>
              <w:tab/>
            </w:r>
            <w:r w:rsidR="005D3A6B">
              <w:rPr>
                <w:noProof/>
                <w:webHidden/>
              </w:rPr>
              <w:fldChar w:fldCharType="begin"/>
            </w:r>
            <w:r w:rsidR="00232942">
              <w:rPr>
                <w:noProof/>
                <w:webHidden/>
              </w:rPr>
              <w:instrText xml:space="preserve"> PAGEREF _Toc358408726 \h </w:instrText>
            </w:r>
            <w:r w:rsidR="005D3A6B">
              <w:rPr>
                <w:noProof/>
                <w:webHidden/>
              </w:rPr>
            </w:r>
            <w:r w:rsidR="005D3A6B">
              <w:rPr>
                <w:noProof/>
                <w:webHidden/>
              </w:rPr>
              <w:fldChar w:fldCharType="separate"/>
            </w:r>
            <w:r w:rsidR="00232942">
              <w:rPr>
                <w:noProof/>
                <w:webHidden/>
              </w:rPr>
              <w:t>33</w:t>
            </w:r>
            <w:r w:rsidR="005D3A6B">
              <w:rPr>
                <w:noProof/>
                <w:webHidden/>
              </w:rPr>
              <w:fldChar w:fldCharType="end"/>
            </w:r>
          </w:hyperlink>
        </w:p>
        <w:p w:rsidR="00232942" w:rsidRDefault="007A6CCD">
          <w:pPr>
            <w:pStyle w:val="TDC2"/>
            <w:tabs>
              <w:tab w:val="right" w:leader="dot" w:pos="8828"/>
            </w:tabs>
            <w:rPr>
              <w:rFonts w:asciiTheme="minorHAnsi" w:eastAsiaTheme="minorEastAsia" w:hAnsiTheme="minorHAnsi"/>
              <w:noProof/>
              <w:lang w:eastAsia="es-MX"/>
            </w:rPr>
          </w:pPr>
          <w:hyperlink w:anchor="_Toc358408727" w:history="1">
            <w:r w:rsidR="00232942" w:rsidRPr="00957A4C">
              <w:rPr>
                <w:rStyle w:val="Hipervnculo"/>
                <w:noProof/>
              </w:rPr>
              <w:t>10.3 Predicción del atributo de calidad</w:t>
            </w:r>
            <w:r w:rsidR="00232942">
              <w:rPr>
                <w:noProof/>
                <w:webHidden/>
              </w:rPr>
              <w:tab/>
            </w:r>
            <w:r w:rsidR="005D3A6B">
              <w:rPr>
                <w:noProof/>
                <w:webHidden/>
              </w:rPr>
              <w:fldChar w:fldCharType="begin"/>
            </w:r>
            <w:r w:rsidR="00232942">
              <w:rPr>
                <w:noProof/>
                <w:webHidden/>
              </w:rPr>
              <w:instrText xml:space="preserve"> PAGEREF _Toc358408727 \h </w:instrText>
            </w:r>
            <w:r w:rsidR="005D3A6B">
              <w:rPr>
                <w:noProof/>
                <w:webHidden/>
              </w:rPr>
            </w:r>
            <w:r w:rsidR="005D3A6B">
              <w:rPr>
                <w:noProof/>
                <w:webHidden/>
              </w:rPr>
              <w:fldChar w:fldCharType="separate"/>
            </w:r>
            <w:r w:rsidR="00232942">
              <w:rPr>
                <w:noProof/>
                <w:webHidden/>
              </w:rPr>
              <w:t>34</w:t>
            </w:r>
            <w:r w:rsidR="005D3A6B">
              <w:rPr>
                <w:noProof/>
                <w:webHidden/>
              </w:rPr>
              <w:fldChar w:fldCharType="end"/>
            </w:r>
          </w:hyperlink>
        </w:p>
        <w:p w:rsidR="00232942" w:rsidRDefault="007A6CCD">
          <w:pPr>
            <w:pStyle w:val="TDC1"/>
            <w:tabs>
              <w:tab w:val="right" w:leader="dot" w:pos="8828"/>
            </w:tabs>
            <w:rPr>
              <w:rFonts w:asciiTheme="minorHAnsi" w:eastAsiaTheme="minorEastAsia" w:hAnsiTheme="minorHAnsi"/>
              <w:noProof/>
              <w:lang w:eastAsia="es-MX"/>
            </w:rPr>
          </w:pPr>
          <w:hyperlink w:anchor="_Toc358408728" w:history="1">
            <w:r w:rsidR="00232942" w:rsidRPr="00957A4C">
              <w:rPr>
                <w:rStyle w:val="Hipervnculo"/>
                <w:noProof/>
              </w:rPr>
              <w:t>Bitácora</w:t>
            </w:r>
            <w:r w:rsidR="00232942">
              <w:rPr>
                <w:noProof/>
                <w:webHidden/>
              </w:rPr>
              <w:tab/>
            </w:r>
            <w:r w:rsidR="005D3A6B">
              <w:rPr>
                <w:noProof/>
                <w:webHidden/>
              </w:rPr>
              <w:fldChar w:fldCharType="begin"/>
            </w:r>
            <w:r w:rsidR="00232942">
              <w:rPr>
                <w:noProof/>
                <w:webHidden/>
              </w:rPr>
              <w:instrText xml:space="preserve"> PAGEREF _Toc358408728 \h </w:instrText>
            </w:r>
            <w:r w:rsidR="005D3A6B">
              <w:rPr>
                <w:noProof/>
                <w:webHidden/>
              </w:rPr>
            </w:r>
            <w:r w:rsidR="005D3A6B">
              <w:rPr>
                <w:noProof/>
                <w:webHidden/>
              </w:rPr>
              <w:fldChar w:fldCharType="separate"/>
            </w:r>
            <w:r w:rsidR="00232942">
              <w:rPr>
                <w:noProof/>
                <w:webHidden/>
              </w:rPr>
              <w:t>36</w:t>
            </w:r>
            <w:r w:rsidR="005D3A6B">
              <w:rPr>
                <w:noProof/>
                <w:webHidden/>
              </w:rPr>
              <w:fldChar w:fldCharType="end"/>
            </w:r>
          </w:hyperlink>
        </w:p>
        <w:p w:rsidR="0001459A" w:rsidRDefault="005D3A6B" w:rsidP="0001459A">
          <w:pPr>
            <w:rPr>
              <w:b/>
              <w:bCs/>
              <w:lang w:val="es-ES"/>
            </w:rPr>
          </w:pPr>
          <w:r>
            <w:rPr>
              <w:b/>
              <w:bCs/>
              <w:lang w:val="es-ES"/>
            </w:rPr>
            <w:fldChar w:fldCharType="end"/>
          </w:r>
        </w:p>
        <w:p w:rsidR="0001459A" w:rsidRDefault="007A6CCD" w:rsidP="0001459A">
          <w:pPr>
            <w:rPr>
              <w:lang w:val="es-ES"/>
            </w:rPr>
          </w:pPr>
        </w:p>
      </w:sdtContent>
    </w:sdt>
    <w:bookmarkStart w:id="0" w:name="_Toc354750506" w:displacedByCustomXml="prev"/>
    <w:p w:rsidR="0001459A" w:rsidRDefault="0001459A" w:rsidP="0001459A"/>
    <w:p w:rsidR="0001459A" w:rsidRDefault="0001459A" w:rsidP="0001459A"/>
    <w:p w:rsidR="0001459A" w:rsidRDefault="0001459A" w:rsidP="0001459A"/>
    <w:p w:rsidR="0001459A" w:rsidRDefault="0001459A" w:rsidP="0001459A"/>
    <w:p w:rsidR="006056A6" w:rsidRPr="0001459A" w:rsidRDefault="00C405F0" w:rsidP="0001459A">
      <w:pPr>
        <w:pStyle w:val="Ttulo1"/>
        <w:rPr>
          <w:lang w:val="es-ES"/>
        </w:rPr>
      </w:pPr>
      <w:bookmarkStart w:id="1" w:name="_Toc358408703"/>
      <w:r>
        <w:t xml:space="preserve">1. </w:t>
      </w:r>
      <w:r w:rsidR="006056A6" w:rsidRPr="00BE0902">
        <w:t>Descripción del problema</w:t>
      </w:r>
      <w:bookmarkEnd w:id="0"/>
      <w:bookmarkEnd w:id="1"/>
    </w:p>
    <w:p w:rsidR="006056A6" w:rsidRPr="00BE0902" w:rsidRDefault="006056A6" w:rsidP="00BB7F2E">
      <w:r w:rsidRPr="00BE0902">
        <w:t>El Instituto Tecnológico de Culiacán, al igual que cualquier universidad, posee un departamento encargado de la gestión de los trámites de titulación que inician aquellos alumnos que han cumplido con los requisitos necesarios. Dichos requisitos serán determinados por la opción de titulación seleccionada por el alumno, la cual a su vez deberá pertenecer al plan de estudios al que el alumno se encuentra inscrito.</w:t>
      </w:r>
    </w:p>
    <w:p w:rsidR="006056A6" w:rsidRPr="00BE0902" w:rsidRDefault="006056A6" w:rsidP="00BB7F2E">
      <w:r w:rsidRPr="00BE0902">
        <w:t>Dentro del proceso de control van implicadas una serie de tareas tales como la calendarización de exámenes de conocimientos generales, asignación de sinodales para la revisión de trabajos de investigación, el registro de los temas que se abordarán en dichos trabajos y la administración de la cantidad de trámites que se están procesando, puesto que existe una limitante por disposición oficial sobre la cantidad de titulaciones a las que se les puede dar atención.</w:t>
      </w:r>
    </w:p>
    <w:p w:rsidR="006056A6" w:rsidRPr="00BE0902" w:rsidRDefault="006056A6" w:rsidP="00BB7F2E">
      <w:r w:rsidRPr="00BE0902">
        <w:t>Como es de imaginarse, resulta difícil para los encargados del departamento el dar una resolución óptima a todas estas tareas sin un sistema de información que los apoye en la gestión de las mismas, permaneciendo siempre latente el riesgo de extravío de la documentación involucrada.</w:t>
      </w:r>
    </w:p>
    <w:p w:rsidR="006056A6" w:rsidRPr="00BE0902" w:rsidRDefault="00C405F0" w:rsidP="004B5F13">
      <w:pPr>
        <w:pStyle w:val="Ttulo1"/>
      </w:pPr>
      <w:bookmarkStart w:id="2" w:name="_Toc354750507"/>
      <w:bookmarkStart w:id="3" w:name="_Toc358408704"/>
      <w:r>
        <w:t xml:space="preserve">2. </w:t>
      </w:r>
      <w:r w:rsidR="006056A6" w:rsidRPr="00BE0902">
        <w:t>Propuesta de solución</w:t>
      </w:r>
      <w:bookmarkEnd w:id="2"/>
      <w:bookmarkEnd w:id="3"/>
    </w:p>
    <w:p w:rsidR="006056A6" w:rsidRPr="00BE0902" w:rsidRDefault="006056A6" w:rsidP="00BB7F2E">
      <w:r w:rsidRPr="00BE0902">
        <w:t>Para atender a las necesidades del personal del departamento se plantea desarrollar un sistema informático que permita controlar el proceso de titulación en todo momento y que además posibilite introducir y generar la documentación relacionada a ciertas partes del mismo.</w:t>
      </w:r>
    </w:p>
    <w:p w:rsidR="006056A6" w:rsidRPr="00BE0902" w:rsidRDefault="006056A6" w:rsidP="00BB7F2E">
      <w:r w:rsidRPr="00BE0902">
        <w:t xml:space="preserve">Para ello se idealiza una plataforma de trabajo central con la funcionalidad de gestión de trámites, y una plataforma WEB a la que accederán los alumnos y profesores que se relacionen con las titulaciones pendientes, de manera que puedan interactuar en los procesos de revisión de trabajos de titulación, o bien, solo para inicio de trámites, consultas de estatus de los mismos o gestión </w:t>
      </w:r>
      <w:r w:rsidR="00D70B18">
        <w:t xml:space="preserve">de </w:t>
      </w:r>
      <w:r w:rsidRPr="00BE0902">
        <w:t>asignaciones, según sea el caso.</w:t>
      </w:r>
    </w:p>
    <w:p w:rsidR="006056A6" w:rsidRDefault="00C405F0" w:rsidP="004B5F13">
      <w:pPr>
        <w:pStyle w:val="Ttulo1"/>
      </w:pPr>
      <w:bookmarkStart w:id="4" w:name="_Toc354750508"/>
      <w:bookmarkStart w:id="5" w:name="_Toc358408705"/>
      <w:r>
        <w:t xml:space="preserve">3. </w:t>
      </w:r>
      <w:r w:rsidR="006056A6" w:rsidRPr="00BE0902">
        <w:t>Descripción de requisitos</w:t>
      </w:r>
      <w:bookmarkEnd w:id="4"/>
      <w:bookmarkEnd w:id="5"/>
    </w:p>
    <w:p w:rsidR="006056A6" w:rsidRPr="004B5F13" w:rsidRDefault="00C405F0" w:rsidP="004B5F13">
      <w:pPr>
        <w:pStyle w:val="Ttulo2"/>
      </w:pPr>
      <w:bookmarkStart w:id="6" w:name="_Toc354750509"/>
      <w:bookmarkStart w:id="7" w:name="_Toc358408706"/>
      <w:r>
        <w:t xml:space="preserve">3.1 </w:t>
      </w:r>
      <w:r w:rsidR="006056A6">
        <w:t>Requisitos iniciales</w:t>
      </w:r>
      <w:bookmarkEnd w:id="6"/>
      <w:bookmarkEnd w:id="7"/>
    </w:p>
    <w:p w:rsidR="006056A6" w:rsidRDefault="006056A6" w:rsidP="00BB7F2E">
      <w:r w:rsidRPr="00BE0902">
        <w:t xml:space="preserve">A continuación se describe un listado </w:t>
      </w:r>
      <w:r>
        <w:t xml:space="preserve">inicial </w:t>
      </w:r>
      <w:r w:rsidRPr="00BE0902">
        <w:t>de los requisitos de usuario determinados para el sistema</w:t>
      </w:r>
      <w:r>
        <w:t>.</w:t>
      </w:r>
    </w:p>
    <w:p w:rsidR="006056A6" w:rsidRDefault="006056A6" w:rsidP="00E80BF5">
      <w:pPr>
        <w:pStyle w:val="Prrafodelista"/>
        <w:numPr>
          <w:ilvl w:val="0"/>
          <w:numId w:val="4"/>
        </w:numPr>
        <w:spacing w:after="0"/>
      </w:pPr>
      <w:r>
        <w:t>ABCC de estudiantes pendientes de titulación</w:t>
      </w:r>
    </w:p>
    <w:p w:rsidR="006056A6" w:rsidRDefault="006056A6" w:rsidP="00E80BF5">
      <w:pPr>
        <w:pStyle w:val="Prrafodelista"/>
        <w:numPr>
          <w:ilvl w:val="0"/>
          <w:numId w:val="4"/>
        </w:numPr>
        <w:spacing w:after="0"/>
      </w:pPr>
      <w:r>
        <w:t>Las opciones de titulación dependen del plan de estudios de los estudiantes</w:t>
      </w:r>
    </w:p>
    <w:p w:rsidR="006056A6" w:rsidRDefault="006056A6" w:rsidP="00E80BF5">
      <w:pPr>
        <w:pStyle w:val="Prrafodelista"/>
        <w:numPr>
          <w:ilvl w:val="0"/>
          <w:numId w:val="4"/>
        </w:numPr>
        <w:spacing w:after="0"/>
      </w:pPr>
      <w:r>
        <w:t>Las opciones de titulación tienen diferentes requisitos que deben cumplirse</w:t>
      </w:r>
    </w:p>
    <w:p w:rsidR="006056A6" w:rsidRDefault="006056A6" w:rsidP="00E80BF5">
      <w:pPr>
        <w:pStyle w:val="Prrafodelista"/>
        <w:numPr>
          <w:ilvl w:val="0"/>
          <w:numId w:val="4"/>
        </w:numPr>
        <w:spacing w:after="0"/>
      </w:pPr>
      <w:r>
        <w:t>Todas las actividades de revisión y consulta por parte de maestros, administradores y  alumnos, se desarrollarán en el sistema, desde cualquier sitio con acceso a internet</w:t>
      </w:r>
    </w:p>
    <w:p w:rsidR="006056A6" w:rsidRDefault="006056A6" w:rsidP="00E80BF5">
      <w:pPr>
        <w:pStyle w:val="Prrafodelista"/>
        <w:numPr>
          <w:ilvl w:val="0"/>
          <w:numId w:val="4"/>
        </w:numPr>
        <w:spacing w:after="0"/>
      </w:pPr>
      <w:r>
        <w:t>Los estudiantes pueden iniciar los trámites de titulación en diferentes tiempos durante su estancia o egreso en el ITC</w:t>
      </w:r>
    </w:p>
    <w:p w:rsidR="006056A6" w:rsidRDefault="006056A6" w:rsidP="00E80BF5">
      <w:pPr>
        <w:pStyle w:val="Prrafodelista"/>
        <w:numPr>
          <w:ilvl w:val="0"/>
          <w:numId w:val="4"/>
        </w:numPr>
        <w:spacing w:after="0"/>
      </w:pPr>
      <w:r>
        <w:t>El jefe de departamento académico correspondiente asignará a los sinodales (maestros) que revisarán un trabajo de titulación</w:t>
      </w:r>
    </w:p>
    <w:p w:rsidR="006056A6" w:rsidRDefault="006056A6" w:rsidP="00E80BF5">
      <w:pPr>
        <w:pStyle w:val="Prrafodelista"/>
        <w:numPr>
          <w:ilvl w:val="0"/>
          <w:numId w:val="4"/>
        </w:numPr>
        <w:spacing w:after="0"/>
      </w:pPr>
      <w:r>
        <w:t>El jefe del departamento académico correspondiente asignará sinodales para participar en el examen de titulación</w:t>
      </w:r>
    </w:p>
    <w:p w:rsidR="006056A6" w:rsidRDefault="006056A6" w:rsidP="00E80BF5">
      <w:pPr>
        <w:pStyle w:val="Prrafodelista"/>
        <w:numPr>
          <w:ilvl w:val="0"/>
          <w:numId w:val="4"/>
        </w:numPr>
        <w:spacing w:after="0"/>
      </w:pPr>
      <w:r>
        <w:lastRenderedPageBreak/>
        <w:t>El encargado de la oficina de titulación llevará una agenda con la programación de los exámenes de titulación en las dos salas disponibles</w:t>
      </w:r>
    </w:p>
    <w:p w:rsidR="006056A6" w:rsidRDefault="006056A6" w:rsidP="00E80BF5">
      <w:pPr>
        <w:pStyle w:val="Prrafodelista"/>
        <w:numPr>
          <w:ilvl w:val="0"/>
          <w:numId w:val="4"/>
        </w:numPr>
        <w:spacing w:after="0"/>
      </w:pPr>
      <w:r>
        <w:t>Solamente se pueden procesar 70 titulaciones (exámenes de titulación) por mes</w:t>
      </w:r>
    </w:p>
    <w:p w:rsidR="006056A6" w:rsidRDefault="006056A6" w:rsidP="00E80BF5">
      <w:pPr>
        <w:pStyle w:val="Prrafodelista"/>
        <w:numPr>
          <w:ilvl w:val="0"/>
          <w:numId w:val="4"/>
        </w:numPr>
        <w:spacing w:after="0"/>
      </w:pPr>
      <w:r>
        <w:t>El sistema debe contener información consistente sin repetir con otros sistemas</w:t>
      </w:r>
    </w:p>
    <w:p w:rsidR="006056A6" w:rsidRDefault="006056A6" w:rsidP="00E80BF5">
      <w:pPr>
        <w:pStyle w:val="Prrafodelista"/>
        <w:numPr>
          <w:ilvl w:val="0"/>
          <w:numId w:val="4"/>
        </w:numPr>
        <w:spacing w:after="0"/>
      </w:pPr>
      <w:r>
        <w:t>Los maestros interesados en participar en la titulación de estudiantes deberán registrarse en el sistema, para tener acceso a la información</w:t>
      </w:r>
    </w:p>
    <w:p w:rsidR="006056A6" w:rsidRDefault="006056A6" w:rsidP="00E80BF5">
      <w:pPr>
        <w:pStyle w:val="Prrafodelista"/>
        <w:numPr>
          <w:ilvl w:val="0"/>
          <w:numId w:val="4"/>
        </w:numPr>
        <w:spacing w:after="0"/>
      </w:pPr>
      <w:r>
        <w:t>Un maestro debe revisar un trabajo y emitir su dictamen a más tardar en 7 días naturales después de haber recibido el correo informándole que ha sido asignado para revisar un trabajo</w:t>
      </w:r>
    </w:p>
    <w:p w:rsidR="006056A6" w:rsidRDefault="006056A6" w:rsidP="00E80BF5">
      <w:pPr>
        <w:pStyle w:val="Prrafodelista"/>
        <w:numPr>
          <w:ilvl w:val="0"/>
          <w:numId w:val="4"/>
        </w:numPr>
        <w:spacing w:after="0"/>
      </w:pPr>
      <w:r>
        <w:t>Un maestro no puede participar en un examen de titulación durante sus horas frente a grupo</w:t>
      </w:r>
    </w:p>
    <w:p w:rsidR="006056A6" w:rsidRDefault="006056A6" w:rsidP="00E80BF5">
      <w:pPr>
        <w:pStyle w:val="Prrafodelista"/>
        <w:numPr>
          <w:ilvl w:val="0"/>
          <w:numId w:val="4"/>
        </w:numPr>
        <w:spacing w:after="0"/>
      </w:pPr>
      <w:r>
        <w:t>Existe un sistema de información que administra toda la información de los estudiantes</w:t>
      </w:r>
    </w:p>
    <w:p w:rsidR="006056A6" w:rsidRDefault="006056A6" w:rsidP="00E80BF5">
      <w:pPr>
        <w:pStyle w:val="Prrafodelista"/>
        <w:numPr>
          <w:ilvl w:val="0"/>
          <w:numId w:val="4"/>
        </w:numPr>
        <w:spacing w:after="0"/>
      </w:pPr>
      <w:r>
        <w:t>El sistema debe responder a una acción en menos de 5 segundos</w:t>
      </w:r>
    </w:p>
    <w:p w:rsidR="006056A6" w:rsidRDefault="006056A6" w:rsidP="00E80BF5">
      <w:pPr>
        <w:pStyle w:val="Prrafodelista"/>
        <w:numPr>
          <w:ilvl w:val="0"/>
          <w:numId w:val="4"/>
        </w:numPr>
        <w:spacing w:after="0"/>
      </w:pPr>
      <w:r>
        <w:t>Un estudiante puede registrar un trabajo de titulación de acuerdo a su plan de estudios y conforme a la vigencia de la opción seleccionada</w:t>
      </w:r>
    </w:p>
    <w:p w:rsidR="006056A6" w:rsidRDefault="006056A6" w:rsidP="00E80BF5">
      <w:pPr>
        <w:pStyle w:val="Prrafodelista"/>
        <w:numPr>
          <w:ilvl w:val="0"/>
          <w:numId w:val="4"/>
        </w:numPr>
        <w:spacing w:after="0"/>
      </w:pPr>
      <w:r>
        <w:t>Se generarán oficios electrónicos de cada actividad que lo requiera</w:t>
      </w:r>
    </w:p>
    <w:p w:rsidR="006056A6" w:rsidRDefault="006056A6" w:rsidP="00E80BF5">
      <w:pPr>
        <w:pStyle w:val="Prrafodelista"/>
        <w:numPr>
          <w:ilvl w:val="0"/>
          <w:numId w:val="4"/>
        </w:numPr>
        <w:spacing w:after="0"/>
      </w:pPr>
      <w:r>
        <w:t>Un estudiante podrá consultar el estatus de su trámite  en cualquier momento que lo desee ingresando al sistema</w:t>
      </w:r>
    </w:p>
    <w:p w:rsidR="006056A6" w:rsidRDefault="006056A6" w:rsidP="00E80BF5">
      <w:pPr>
        <w:pStyle w:val="Prrafodelista"/>
        <w:numPr>
          <w:ilvl w:val="0"/>
          <w:numId w:val="4"/>
        </w:numPr>
        <w:spacing w:after="0"/>
      </w:pPr>
      <w:r>
        <w:t>El sistema debe ser fácil de usar para los usuarios</w:t>
      </w:r>
    </w:p>
    <w:p w:rsidR="006056A6" w:rsidRDefault="006056A6" w:rsidP="00E80BF5">
      <w:pPr>
        <w:pStyle w:val="Prrafodelista"/>
        <w:numPr>
          <w:ilvl w:val="0"/>
          <w:numId w:val="4"/>
        </w:numPr>
        <w:spacing w:after="0"/>
      </w:pPr>
      <w:r>
        <w:t>El sistema generará estadísticas por fecha, carrera, periodo, opción de titulación, solicitudes, sexo, etc.</w:t>
      </w:r>
    </w:p>
    <w:p w:rsidR="006056A6" w:rsidRDefault="006056A6" w:rsidP="00E80BF5">
      <w:pPr>
        <w:pStyle w:val="Prrafodelista"/>
        <w:numPr>
          <w:ilvl w:val="0"/>
          <w:numId w:val="4"/>
        </w:numPr>
        <w:spacing w:after="0"/>
      </w:pPr>
      <w:r>
        <w:t>Los oficios electrónicos deben tener un número que los identifique y estar firmados por los involucrados</w:t>
      </w:r>
    </w:p>
    <w:p w:rsidR="006056A6" w:rsidRDefault="006056A6" w:rsidP="00E80BF5">
      <w:pPr>
        <w:pStyle w:val="Prrafodelista"/>
        <w:numPr>
          <w:ilvl w:val="0"/>
          <w:numId w:val="4"/>
        </w:numPr>
        <w:spacing w:after="0"/>
      </w:pPr>
      <w:r>
        <w:t>Los usuarios deben registrar una firma electrónica para su uso cuando esta sea requerida</w:t>
      </w:r>
    </w:p>
    <w:p w:rsidR="006056A6" w:rsidRDefault="006056A6" w:rsidP="00E80BF5">
      <w:pPr>
        <w:pStyle w:val="Prrafodelista"/>
        <w:numPr>
          <w:ilvl w:val="0"/>
          <w:numId w:val="4"/>
        </w:numPr>
        <w:spacing w:after="0"/>
      </w:pPr>
      <w:r>
        <w:t>El sistema debe tener una conexión constante con el servidor del ITC para poder acceder a las tablas del SIE que contiene los datos de los alumnos y maestros. Asegurando la fiabilidad del manejo de información</w:t>
      </w:r>
    </w:p>
    <w:p w:rsidR="006056A6" w:rsidRDefault="006056A6" w:rsidP="00E80BF5">
      <w:pPr>
        <w:pStyle w:val="Prrafodelista"/>
        <w:numPr>
          <w:ilvl w:val="0"/>
          <w:numId w:val="4"/>
        </w:numPr>
        <w:spacing w:after="0"/>
      </w:pPr>
      <w:r>
        <w:t>Los sinodales asignados deberán contar con cédula profesional para el grado académico del examen que se les asigna</w:t>
      </w:r>
    </w:p>
    <w:p w:rsidR="006056A6" w:rsidRDefault="006056A6" w:rsidP="00E80BF5">
      <w:pPr>
        <w:pStyle w:val="Prrafodelista"/>
        <w:numPr>
          <w:ilvl w:val="0"/>
          <w:numId w:val="4"/>
        </w:numPr>
        <w:spacing w:after="0"/>
      </w:pPr>
      <w:r>
        <w:t>Los usuarios deberán tener acceso solo a la información relevante para cada uno de ellos.</w:t>
      </w:r>
    </w:p>
    <w:p w:rsidR="006056A6" w:rsidRDefault="006056A6" w:rsidP="00E80BF5">
      <w:pPr>
        <w:spacing w:after="0"/>
      </w:pPr>
    </w:p>
    <w:p w:rsidR="006056A6" w:rsidRDefault="006056A6" w:rsidP="00E80BF5">
      <w:pPr>
        <w:pStyle w:val="Prrafodelista"/>
        <w:numPr>
          <w:ilvl w:val="0"/>
          <w:numId w:val="4"/>
        </w:numPr>
        <w:spacing w:after="0"/>
      </w:pPr>
      <w:r>
        <w:t>Los oficios que podrán generarse son:</w:t>
      </w:r>
    </w:p>
    <w:p w:rsidR="006056A6" w:rsidRDefault="006056A6" w:rsidP="00E80BF5">
      <w:pPr>
        <w:spacing w:after="0"/>
        <w:ind w:left="1416" w:firstLine="708"/>
      </w:pPr>
      <w:r>
        <w:t>• Registro de opción de titulación</w:t>
      </w:r>
    </w:p>
    <w:p w:rsidR="006056A6" w:rsidRDefault="006056A6" w:rsidP="00E80BF5">
      <w:pPr>
        <w:spacing w:after="0"/>
        <w:ind w:left="1416" w:firstLine="708"/>
      </w:pPr>
      <w:r>
        <w:t>• Asignación de sinodales</w:t>
      </w:r>
    </w:p>
    <w:p w:rsidR="006056A6" w:rsidRDefault="006056A6" w:rsidP="00E80BF5">
      <w:pPr>
        <w:spacing w:after="0"/>
        <w:ind w:left="1416" w:firstLine="708"/>
      </w:pPr>
      <w:r>
        <w:t>• Director de tesis</w:t>
      </w:r>
    </w:p>
    <w:p w:rsidR="006056A6" w:rsidRDefault="006056A6" w:rsidP="00E80BF5">
      <w:pPr>
        <w:spacing w:after="0"/>
        <w:ind w:left="1416" w:firstLine="708"/>
      </w:pPr>
      <w:r>
        <w:t>• Asesor de trabajo de titulación</w:t>
      </w:r>
    </w:p>
    <w:p w:rsidR="006056A6" w:rsidRDefault="006056A6" w:rsidP="00E80BF5">
      <w:pPr>
        <w:spacing w:after="0"/>
        <w:ind w:left="1416" w:firstLine="708"/>
      </w:pPr>
      <w:r>
        <w:t>• Acta de examen para nivel profesional y maestría</w:t>
      </w:r>
    </w:p>
    <w:p w:rsidR="006056A6" w:rsidRDefault="006056A6" w:rsidP="00E80BF5">
      <w:pPr>
        <w:spacing w:after="0"/>
        <w:ind w:left="1416" w:firstLine="708"/>
      </w:pPr>
      <w:r>
        <w:t>• Acta de exención de examen para nivel profesional</w:t>
      </w:r>
    </w:p>
    <w:p w:rsidR="006056A6" w:rsidRDefault="006056A6" w:rsidP="00E80BF5">
      <w:pPr>
        <w:spacing w:after="0"/>
        <w:ind w:left="1416" w:firstLine="708"/>
      </w:pPr>
      <w:r>
        <w:t>• Juramento para nivel profesional y maestría</w:t>
      </w:r>
    </w:p>
    <w:p w:rsidR="006056A6" w:rsidRDefault="006056A6" w:rsidP="00E80BF5">
      <w:pPr>
        <w:spacing w:after="0"/>
        <w:ind w:left="1416" w:firstLine="708"/>
      </w:pPr>
      <w:r>
        <w:t>• Protesta para nivel profesional y maestría</w:t>
      </w:r>
    </w:p>
    <w:p w:rsidR="006056A6" w:rsidRDefault="006056A6" w:rsidP="00E80BF5">
      <w:pPr>
        <w:spacing w:after="0"/>
        <w:ind w:left="1416" w:firstLine="708"/>
      </w:pPr>
      <w:r>
        <w:t>• Nomina para nivel profesional y maestría</w:t>
      </w:r>
    </w:p>
    <w:p w:rsidR="006056A6" w:rsidRDefault="006056A6" w:rsidP="00E80BF5">
      <w:pPr>
        <w:spacing w:after="0"/>
        <w:ind w:left="1416" w:firstLine="708"/>
      </w:pPr>
      <w:r>
        <w:t>• Aviso a maestros de examen de nivel profesional y maestría</w:t>
      </w:r>
    </w:p>
    <w:p w:rsidR="006056A6" w:rsidRDefault="006056A6" w:rsidP="00E80BF5">
      <w:pPr>
        <w:spacing w:after="0"/>
        <w:ind w:left="1416" w:firstLine="708"/>
      </w:pPr>
      <w:r>
        <w:t>• Aviso a maestros de exención de examen profesional</w:t>
      </w:r>
    </w:p>
    <w:p w:rsidR="006056A6" w:rsidRDefault="006056A6" w:rsidP="00E80BF5">
      <w:pPr>
        <w:pStyle w:val="Prrafodelista"/>
        <w:numPr>
          <w:ilvl w:val="0"/>
          <w:numId w:val="4"/>
        </w:numPr>
        <w:spacing w:after="0"/>
      </w:pPr>
      <w:r>
        <w:t>Los sinodales podrán cambiarse solo por los jefes de departamento correspondiente a cada carrera</w:t>
      </w:r>
    </w:p>
    <w:p w:rsidR="006056A6" w:rsidRDefault="006056A6" w:rsidP="00E80BF5">
      <w:pPr>
        <w:pStyle w:val="Prrafodelista"/>
        <w:numPr>
          <w:ilvl w:val="0"/>
          <w:numId w:val="4"/>
        </w:numPr>
        <w:spacing w:after="0"/>
      </w:pPr>
      <w:r>
        <w:lastRenderedPageBreak/>
        <w:t>El jefe de servicios escolares deberá autorizar la fecha de titulación de un estudiante cuando este cumpla con todos los requisitos</w:t>
      </w:r>
    </w:p>
    <w:p w:rsidR="006056A6" w:rsidRDefault="006056A6" w:rsidP="00E80BF5">
      <w:pPr>
        <w:pStyle w:val="Prrafodelista"/>
        <w:numPr>
          <w:ilvl w:val="0"/>
          <w:numId w:val="4"/>
        </w:numPr>
        <w:spacing w:after="0"/>
      </w:pPr>
      <w:r>
        <w:t>El encargado de la oficina de trámite de titulación del departamento de servicios escolares deberá ingresar los documentos digitales necesarios para la titulación de un estudiante (pagos, fotografías, etc.) que sean responsabilidad del departamento, así como actualizar el estatus del trámite</w:t>
      </w:r>
    </w:p>
    <w:p w:rsidR="006056A6" w:rsidRDefault="006056A6" w:rsidP="00E80BF5">
      <w:pPr>
        <w:pStyle w:val="Prrafodelista"/>
        <w:numPr>
          <w:ilvl w:val="0"/>
          <w:numId w:val="4"/>
        </w:numPr>
        <w:spacing w:after="0"/>
      </w:pPr>
      <w:r>
        <w:t>Se podrán agregar nuevos planes de estudio y opciones de titulación en el sistema</w:t>
      </w:r>
    </w:p>
    <w:p w:rsidR="006056A6" w:rsidRDefault="006056A6" w:rsidP="00E80BF5">
      <w:pPr>
        <w:pStyle w:val="Prrafodelista"/>
        <w:numPr>
          <w:ilvl w:val="0"/>
          <w:numId w:val="4"/>
        </w:numPr>
        <w:spacing w:after="0"/>
      </w:pPr>
      <w:r>
        <w:t>Un estudiante accederá a su documento de titulación únicamente en modo lectura cuando se encuentre en periodo de revisión, terminado este periodo, el estudiante tendrá 15 días naturales para modificar su trabajo en caso de ser necesario o iniciar su proceso de titulación</w:t>
      </w:r>
    </w:p>
    <w:p w:rsidR="006056A6" w:rsidRDefault="006056A6" w:rsidP="00E80BF5">
      <w:pPr>
        <w:pStyle w:val="Prrafodelista"/>
        <w:numPr>
          <w:ilvl w:val="0"/>
          <w:numId w:val="4"/>
        </w:numPr>
        <w:spacing w:after="0"/>
      </w:pPr>
      <w:r>
        <w:t>Los maestros podrán (o no) recibir un pago por haber participado en un examen de titulación</w:t>
      </w:r>
    </w:p>
    <w:p w:rsidR="006056A6" w:rsidRDefault="006056A6" w:rsidP="00E80BF5">
      <w:pPr>
        <w:pStyle w:val="Prrafodelista"/>
        <w:numPr>
          <w:ilvl w:val="0"/>
          <w:numId w:val="4"/>
        </w:numPr>
        <w:spacing w:after="0"/>
      </w:pPr>
      <w:r>
        <w:t xml:space="preserve">Los maestros podrán aceptar o declinar la revisión o asesoría de un trabajo de titulación </w:t>
      </w:r>
    </w:p>
    <w:p w:rsidR="006056A6" w:rsidRDefault="006056A6" w:rsidP="00E80BF5">
      <w:pPr>
        <w:pStyle w:val="Prrafodelista"/>
        <w:numPr>
          <w:ilvl w:val="0"/>
          <w:numId w:val="4"/>
        </w:numPr>
        <w:spacing w:after="0"/>
      </w:pPr>
      <w:r>
        <w:t xml:space="preserve">Los maestros realizarán la revisión de un trabajo de titulación en línea, emitiendo por el mismo medio los comentarios, observaciones y sugerencias durante el periodo programado para la revisión </w:t>
      </w:r>
    </w:p>
    <w:p w:rsidR="006056A6" w:rsidRDefault="006056A6" w:rsidP="00E80BF5">
      <w:pPr>
        <w:pStyle w:val="Prrafodelista"/>
        <w:numPr>
          <w:ilvl w:val="0"/>
          <w:numId w:val="4"/>
        </w:numPr>
        <w:spacing w:after="0"/>
      </w:pPr>
      <w:r>
        <w:t>La agenda de exámenes debe estar acorde con el calendario escolar (considerar vacaciones)</w:t>
      </w:r>
    </w:p>
    <w:p w:rsidR="006056A6" w:rsidRDefault="006056A6" w:rsidP="00E80BF5">
      <w:pPr>
        <w:pStyle w:val="Prrafodelista"/>
        <w:numPr>
          <w:ilvl w:val="0"/>
          <w:numId w:val="4"/>
        </w:numPr>
        <w:spacing w:after="0"/>
      </w:pPr>
      <w:r>
        <w:t>Los exámenes de titulación no podrán agendarse en el último día antes de salir de vacaciones ni el primer día de regreso de vacaciones.</w:t>
      </w:r>
    </w:p>
    <w:p w:rsidR="006056A6" w:rsidRDefault="006056A6" w:rsidP="004B5F13">
      <w:pPr>
        <w:pStyle w:val="Ttulo2"/>
      </w:pPr>
    </w:p>
    <w:p w:rsidR="006056A6" w:rsidRDefault="00C405F0" w:rsidP="004B5F13">
      <w:pPr>
        <w:pStyle w:val="Ttulo2"/>
      </w:pPr>
      <w:bookmarkStart w:id="8" w:name="_Toc354750510"/>
      <w:bookmarkStart w:id="9" w:name="_Toc358408707"/>
      <w:r>
        <w:t xml:space="preserve">3.2 </w:t>
      </w:r>
      <w:r w:rsidR="006056A6">
        <w:t>Modificaciones a los requisitos iniciales</w:t>
      </w:r>
      <w:bookmarkEnd w:id="8"/>
      <w:bookmarkEnd w:id="9"/>
    </w:p>
    <w:p w:rsidR="006056A6" w:rsidRDefault="006056A6" w:rsidP="00BB7F2E">
      <w:r>
        <w:t>A partir de estos requisitos iniciales se llevó a cabo un proceso de filtración y reacomodo de los mismos. Los cambios realizados se describen a continuación:</w:t>
      </w:r>
    </w:p>
    <w:p w:rsidR="006056A6" w:rsidRDefault="006056A6" w:rsidP="00C70626">
      <w:pPr>
        <w:spacing w:after="0"/>
      </w:pPr>
      <w:r>
        <w:t>• Para iniciar, los requisitos RU02 y RU03 fueron englobados dentro del requisito RF04 debido a que ambos abordan las condiciones referentes a las opciones de titulación.</w:t>
      </w:r>
    </w:p>
    <w:p w:rsidR="006056A6" w:rsidRDefault="006056A6" w:rsidP="00C70626">
      <w:pPr>
        <w:spacing w:after="0"/>
      </w:pPr>
      <w:r>
        <w:t>•El RU04 fue eliminado de la lista individualmente y se optó por plasmarlo en los requisitos RF06, RF07 y RF08 debido a que de este modo se mejora la comprensión de las tareas que se podrán realizar en línea.</w:t>
      </w:r>
    </w:p>
    <w:p w:rsidR="006056A6" w:rsidRDefault="006056A6" w:rsidP="00C70626">
      <w:pPr>
        <w:spacing w:after="0"/>
      </w:pPr>
      <w:r>
        <w:t>•El RU11 fue eliminado puesto que se sobreentiende las situaciones sobre las cuales un maestro se dará de alta en el sistema.</w:t>
      </w:r>
    </w:p>
    <w:p w:rsidR="006056A6" w:rsidRDefault="006056A6" w:rsidP="00C70626">
      <w:pPr>
        <w:spacing w:after="0"/>
      </w:pPr>
      <w:r>
        <w:t>• El RU14 fue unido con el RU23 y plasmados en el RF02, puesto que de ese modo se aborda el asunto de conexión con el SIE de la institución para la recuperación de información de alumnos y profesores.</w:t>
      </w:r>
    </w:p>
    <w:p w:rsidR="006056A6" w:rsidRDefault="006056A6" w:rsidP="00C70626">
      <w:pPr>
        <w:spacing w:after="0"/>
      </w:pPr>
      <w:r>
        <w:t>•Los requisitos RU21 y RU26 se unieron para formar el RF13 en el cual se habla de los oficios electrónicos que se generarán.</w:t>
      </w:r>
    </w:p>
    <w:p w:rsidR="006056A6" w:rsidRDefault="006056A6" w:rsidP="00C70626">
      <w:pPr>
        <w:spacing w:after="0"/>
      </w:pPr>
      <w:r>
        <w:t>•Los requisitos RU06 y RU24 se unieron en el requisito RF05, en el que se explica la tarea de asignación de sinodales y la condición necesaria para la realización de dicha tarea.</w:t>
      </w:r>
    </w:p>
    <w:p w:rsidR="006056A6" w:rsidRDefault="006056A6" w:rsidP="00C70626">
      <w:pPr>
        <w:spacing w:after="0"/>
      </w:pPr>
      <w:r>
        <w:t>•El requisito RU32 fue omitido del listado, considerando que el pago a los profesores solo implicaría la generación del documento correspondiente, el cual ya fue abordado por otro requisito.</w:t>
      </w:r>
    </w:p>
    <w:p w:rsidR="006056A6" w:rsidRDefault="006056A6" w:rsidP="00C70626">
      <w:pPr>
        <w:spacing w:after="0"/>
      </w:pPr>
      <w:r>
        <w:t>•Por último los requisitos RU35 y RU36 se unieron en el requisito RF19 debido a que ambos abordan cuestiones referentes al control de la agenda de exámenes de titulación.</w:t>
      </w:r>
    </w:p>
    <w:p w:rsidR="006056A6" w:rsidRDefault="006056A6" w:rsidP="00AA0971"/>
    <w:p w:rsidR="00C405F0" w:rsidRDefault="00C405F0" w:rsidP="00AA0971"/>
    <w:p w:rsidR="00C405F0" w:rsidRDefault="00C405F0" w:rsidP="00AA0971"/>
    <w:p w:rsidR="00C405F0" w:rsidRPr="00C405F0" w:rsidRDefault="00C405F0" w:rsidP="00C405F0">
      <w:pPr>
        <w:pStyle w:val="Ttulo2"/>
      </w:pPr>
      <w:bookmarkStart w:id="10" w:name="_Toc358408708"/>
      <w:bookmarkStart w:id="11" w:name="_Toc354750511"/>
      <w:r w:rsidRPr="00C405F0">
        <w:t>3.3 Clasificación de requisitos finales</w:t>
      </w:r>
      <w:bookmarkEnd w:id="10"/>
    </w:p>
    <w:p w:rsidR="00C405F0" w:rsidRDefault="000F26C2" w:rsidP="004139AC">
      <w:pPr>
        <w:rPr>
          <w:b/>
          <w:i/>
        </w:rPr>
      </w:pPr>
      <w:r>
        <w:t xml:space="preserve">Una vez que se obtuvo la lista de requisitos finales se procedió a clasificarlos en las categorías de funcionales o de calidad. El resultado de dicha categorización se presenta en las </w:t>
      </w:r>
      <w:r w:rsidR="00C405F0">
        <w:t>tablas 3.3.1 y 3.3.2.</w:t>
      </w:r>
    </w:p>
    <w:p w:rsidR="00C405F0" w:rsidRPr="00C053EC" w:rsidRDefault="00C405F0" w:rsidP="00C053EC">
      <w:pPr>
        <w:rPr>
          <w:b/>
          <w:i/>
        </w:rPr>
      </w:pPr>
      <w:r w:rsidRPr="00C053EC">
        <w:rPr>
          <w:b/>
        </w:rPr>
        <w:t xml:space="preserve"> </w:t>
      </w:r>
      <w:r w:rsidR="00B03D9F" w:rsidRPr="00C053EC">
        <w:rPr>
          <w:b/>
        </w:rPr>
        <w:t>Tabla 3.3.1 – Requisitos funcionales finales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1"/>
        <w:gridCol w:w="6514"/>
      </w:tblGrid>
      <w:tr w:rsidR="00C405F0" w:rsidRPr="00922E1F" w:rsidTr="00D304EF">
        <w:tc>
          <w:tcPr>
            <w:tcW w:w="1501" w:type="dxa"/>
            <w:shd w:val="clear" w:color="auto" w:fill="auto"/>
          </w:tcPr>
          <w:p w:rsidR="00C405F0" w:rsidRPr="00922E1F" w:rsidRDefault="00C405F0" w:rsidP="00C405F0">
            <w:pPr>
              <w:spacing w:after="0" w:line="240" w:lineRule="auto"/>
              <w:jc w:val="center"/>
              <w:rPr>
                <w:b/>
                <w:sz w:val="20"/>
                <w:szCs w:val="20"/>
              </w:rPr>
            </w:pPr>
            <w:r w:rsidRPr="00922E1F">
              <w:rPr>
                <w:b/>
                <w:sz w:val="20"/>
                <w:szCs w:val="20"/>
              </w:rPr>
              <w:t>IDENTIFICADOR</w:t>
            </w:r>
          </w:p>
        </w:tc>
        <w:tc>
          <w:tcPr>
            <w:tcW w:w="6514" w:type="dxa"/>
            <w:shd w:val="clear" w:color="auto" w:fill="auto"/>
          </w:tcPr>
          <w:p w:rsidR="00C405F0" w:rsidRPr="00922E1F" w:rsidRDefault="00C405F0" w:rsidP="00C405F0">
            <w:pPr>
              <w:spacing w:after="0" w:line="240" w:lineRule="auto"/>
              <w:jc w:val="center"/>
              <w:rPr>
                <w:b/>
                <w:sz w:val="20"/>
                <w:szCs w:val="20"/>
              </w:rPr>
            </w:pPr>
            <w:r w:rsidRPr="00922E1F">
              <w:rPr>
                <w:b/>
                <w:sz w:val="20"/>
                <w:szCs w:val="20"/>
              </w:rPr>
              <w:t>REQUISITO</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RF01</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Se deben atender cuestiones relacionadas a altas, bajas, cambios y consultas de alumnos, maestros y administradores dentro del sistema.</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RF02</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La información de alumnos y profesores que se registrarán en el sistema debe ser recuperada desde el Sistema de Integración Escolar existente.</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RF03</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 xml:space="preserve">Los alumnos podrán iniciar su trámite de titulación vía internet en diferentes tiempos durante su estancia o egreso de la institución. </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RF04</w:t>
            </w:r>
          </w:p>
        </w:tc>
        <w:tc>
          <w:tcPr>
            <w:tcW w:w="6514" w:type="dxa"/>
            <w:shd w:val="clear" w:color="auto" w:fill="auto"/>
          </w:tcPr>
          <w:p w:rsidR="00C405F0" w:rsidRPr="00922E1F" w:rsidRDefault="00D304EF" w:rsidP="00D304EF">
            <w:pPr>
              <w:spacing w:after="0" w:line="240" w:lineRule="auto"/>
              <w:rPr>
                <w:sz w:val="20"/>
                <w:szCs w:val="20"/>
              </w:rPr>
            </w:pPr>
            <w:r>
              <w:rPr>
                <w:sz w:val="20"/>
                <w:szCs w:val="20"/>
              </w:rPr>
              <w:t>Los alumnos solo podrán seleccionar una opción de titulación y registrar un trabajo que sean acordes a su plan de estudio.</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RF05</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El jefe del departamento académico podrá asignar sinodales para la revisión de trabajos o para que participen en exámenes de titulación, siempre y cuando dicho sinodal cumpla con el grado académico requerido</w:t>
            </w:r>
            <w:r w:rsidR="00D304EF">
              <w:rPr>
                <w:sz w:val="20"/>
                <w:szCs w:val="20"/>
              </w:rPr>
              <w:t xml:space="preserve"> y se encuentre activo en él periodo</w:t>
            </w:r>
            <w:r w:rsidRPr="00922E1F">
              <w:rPr>
                <w:sz w:val="20"/>
                <w:szCs w:val="20"/>
              </w:rPr>
              <w:t>.</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RF06</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Los alumnos podrán verificar el estatus de su trámite en línea.</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RF07</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Los alumnos podrán subir su trabajo de titulación al sistema y revisar las observaciones de sus sinodales para que realice las correcciones pertinentes.</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RF08</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 xml:space="preserve">Los profesores podrán revisar los trabajos de titulación y realizar observaciones vía internet dentro del periodo de </w:t>
            </w:r>
            <w:r>
              <w:rPr>
                <w:sz w:val="20"/>
                <w:szCs w:val="20"/>
              </w:rPr>
              <w:t>7</w:t>
            </w:r>
            <w:r w:rsidRPr="00922E1F">
              <w:rPr>
                <w:sz w:val="20"/>
                <w:szCs w:val="20"/>
              </w:rPr>
              <w:t xml:space="preserve"> días naturales.</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RF09</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El sistema verificará que se encuentren menos de 70 titulaciones pendientes antes de permitir que se inicie un trámite nuevo.</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RF10</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El encargado de la oficina de titulación podrá llevar una agenda con la programación de los exámenes de titulación y las salas disponibles.</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RF11</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Antes de asignar a un profesor para que participe en un examen de titulación se debe verificar que la hora de aplicación del mismo no se interponga con su horario de clases.</w:t>
            </w:r>
          </w:p>
        </w:tc>
      </w:tr>
      <w:tr w:rsidR="00C405F0" w:rsidRPr="00922E1F" w:rsidTr="00D304EF">
        <w:tc>
          <w:tcPr>
            <w:tcW w:w="1501" w:type="dxa"/>
            <w:shd w:val="clear" w:color="auto" w:fill="auto"/>
          </w:tcPr>
          <w:p w:rsidR="00C405F0" w:rsidRPr="00922E1F" w:rsidRDefault="00D304EF" w:rsidP="00C405F0">
            <w:pPr>
              <w:spacing w:after="0" w:line="240" w:lineRule="auto"/>
              <w:rPr>
                <w:sz w:val="20"/>
                <w:szCs w:val="20"/>
              </w:rPr>
            </w:pPr>
            <w:r>
              <w:rPr>
                <w:sz w:val="20"/>
                <w:szCs w:val="20"/>
              </w:rPr>
              <w:t>RF12</w:t>
            </w:r>
          </w:p>
        </w:tc>
        <w:tc>
          <w:tcPr>
            <w:tcW w:w="6514" w:type="dxa"/>
            <w:shd w:val="clear" w:color="auto" w:fill="auto"/>
          </w:tcPr>
          <w:p w:rsidR="00C405F0" w:rsidRPr="00922E1F" w:rsidRDefault="00D304EF" w:rsidP="00D304EF">
            <w:pPr>
              <w:spacing w:after="0" w:line="240" w:lineRule="auto"/>
              <w:rPr>
                <w:sz w:val="20"/>
                <w:szCs w:val="20"/>
              </w:rPr>
            </w:pPr>
            <w:r>
              <w:rPr>
                <w:sz w:val="20"/>
                <w:szCs w:val="20"/>
              </w:rPr>
              <w:t xml:space="preserve">El sistema debe ofrecer funcionalidades de altas, bajas, cambios y consultas de un catálogo de oficios electrónicos, así como </w:t>
            </w:r>
            <w:r w:rsidR="00C405F0" w:rsidRPr="00922E1F">
              <w:rPr>
                <w:sz w:val="20"/>
                <w:szCs w:val="20"/>
              </w:rPr>
              <w:t xml:space="preserve">generar </w:t>
            </w:r>
            <w:r>
              <w:rPr>
                <w:sz w:val="20"/>
                <w:szCs w:val="20"/>
              </w:rPr>
              <w:t>instancias de los mismos para los trámites de titulación; dichas instancias incluirán un número que la</w:t>
            </w:r>
            <w:r w:rsidR="00C405F0" w:rsidRPr="00922E1F">
              <w:rPr>
                <w:sz w:val="20"/>
                <w:szCs w:val="20"/>
              </w:rPr>
              <w:t>s identifique.</w:t>
            </w:r>
          </w:p>
        </w:tc>
      </w:tr>
      <w:tr w:rsidR="00C405F0" w:rsidRPr="00922E1F" w:rsidTr="00D304EF">
        <w:tc>
          <w:tcPr>
            <w:tcW w:w="1501" w:type="dxa"/>
            <w:shd w:val="clear" w:color="auto" w:fill="auto"/>
          </w:tcPr>
          <w:p w:rsidR="00C405F0" w:rsidRPr="00922E1F" w:rsidRDefault="00D304EF" w:rsidP="00C405F0">
            <w:pPr>
              <w:spacing w:after="0" w:line="240" w:lineRule="auto"/>
              <w:rPr>
                <w:sz w:val="20"/>
                <w:szCs w:val="20"/>
              </w:rPr>
            </w:pPr>
            <w:r>
              <w:rPr>
                <w:sz w:val="20"/>
                <w:szCs w:val="20"/>
              </w:rPr>
              <w:t>RF13</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El encargado de titulación podrá ingresar los documentos digitales necesarios para la titulación de un estudiante, de modo que se actualice el estatus del trámite.</w:t>
            </w:r>
          </w:p>
        </w:tc>
      </w:tr>
      <w:tr w:rsidR="00C405F0" w:rsidRPr="00922E1F" w:rsidTr="00D304EF">
        <w:tc>
          <w:tcPr>
            <w:tcW w:w="1501" w:type="dxa"/>
            <w:shd w:val="clear" w:color="auto" w:fill="auto"/>
          </w:tcPr>
          <w:p w:rsidR="00C405F0" w:rsidRPr="00922E1F" w:rsidRDefault="00C405F0" w:rsidP="00C405F0">
            <w:pPr>
              <w:spacing w:after="0" w:line="240" w:lineRule="auto"/>
              <w:rPr>
                <w:sz w:val="20"/>
                <w:szCs w:val="20"/>
              </w:rPr>
            </w:pPr>
            <w:r w:rsidRPr="00922E1F">
              <w:rPr>
                <w:sz w:val="20"/>
                <w:szCs w:val="20"/>
              </w:rPr>
              <w:t>RF</w:t>
            </w:r>
            <w:r w:rsidR="00D304EF">
              <w:rPr>
                <w:sz w:val="20"/>
                <w:szCs w:val="20"/>
              </w:rPr>
              <w:t>14</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El sistema debe generar estadísticas por fecha, carrera, periodo, opción de titulación, etc.</w:t>
            </w:r>
          </w:p>
        </w:tc>
      </w:tr>
      <w:tr w:rsidR="00C405F0" w:rsidRPr="00922E1F" w:rsidTr="00D304EF">
        <w:tc>
          <w:tcPr>
            <w:tcW w:w="1501" w:type="dxa"/>
            <w:shd w:val="clear" w:color="auto" w:fill="auto"/>
          </w:tcPr>
          <w:p w:rsidR="00C405F0" w:rsidRPr="00922E1F" w:rsidRDefault="00D304EF" w:rsidP="00C405F0">
            <w:pPr>
              <w:spacing w:after="0" w:line="240" w:lineRule="auto"/>
              <w:rPr>
                <w:sz w:val="20"/>
                <w:szCs w:val="20"/>
              </w:rPr>
            </w:pPr>
            <w:r>
              <w:rPr>
                <w:sz w:val="20"/>
                <w:szCs w:val="20"/>
              </w:rPr>
              <w:t>RF15</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Los usuarios podrán registrar una firma electrónica para su uso cuando sea requerida.</w:t>
            </w:r>
          </w:p>
        </w:tc>
      </w:tr>
      <w:tr w:rsidR="00C405F0" w:rsidRPr="00922E1F" w:rsidTr="00D304EF">
        <w:tc>
          <w:tcPr>
            <w:tcW w:w="1501" w:type="dxa"/>
            <w:shd w:val="clear" w:color="auto" w:fill="auto"/>
          </w:tcPr>
          <w:p w:rsidR="00C405F0" w:rsidRPr="00922E1F" w:rsidRDefault="00D304EF" w:rsidP="00C405F0">
            <w:pPr>
              <w:spacing w:after="0" w:line="240" w:lineRule="auto"/>
              <w:rPr>
                <w:sz w:val="20"/>
                <w:szCs w:val="20"/>
              </w:rPr>
            </w:pPr>
            <w:r>
              <w:rPr>
                <w:sz w:val="20"/>
                <w:szCs w:val="20"/>
              </w:rPr>
              <w:t>RF1</w:t>
            </w:r>
            <w:r w:rsidR="00E20876">
              <w:rPr>
                <w:sz w:val="20"/>
                <w:szCs w:val="20"/>
              </w:rPr>
              <w:t>6</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Los alumnos solo podrán visualizar su trabajo de titulación en modo de sol</w:t>
            </w:r>
            <w:r w:rsidR="00123795">
              <w:rPr>
                <w:sz w:val="20"/>
                <w:szCs w:val="20"/>
              </w:rPr>
              <w:t>o lectura mientras se encuentre</w:t>
            </w:r>
            <w:r w:rsidRPr="00922E1F">
              <w:rPr>
                <w:sz w:val="20"/>
                <w:szCs w:val="20"/>
              </w:rPr>
              <w:t xml:space="preserve"> en revisión</w:t>
            </w:r>
          </w:p>
        </w:tc>
      </w:tr>
      <w:tr w:rsidR="00C405F0" w:rsidRPr="00922E1F" w:rsidTr="00D304EF">
        <w:tc>
          <w:tcPr>
            <w:tcW w:w="1501" w:type="dxa"/>
            <w:shd w:val="clear" w:color="auto" w:fill="auto"/>
          </w:tcPr>
          <w:p w:rsidR="00C405F0" w:rsidRPr="00922E1F" w:rsidRDefault="00D304EF" w:rsidP="00C405F0">
            <w:pPr>
              <w:spacing w:after="0" w:line="240" w:lineRule="auto"/>
              <w:rPr>
                <w:sz w:val="20"/>
                <w:szCs w:val="20"/>
              </w:rPr>
            </w:pPr>
            <w:r>
              <w:rPr>
                <w:sz w:val="20"/>
                <w:szCs w:val="20"/>
              </w:rPr>
              <w:t>RF1</w:t>
            </w:r>
            <w:r w:rsidR="00E20876">
              <w:rPr>
                <w:sz w:val="20"/>
                <w:szCs w:val="20"/>
              </w:rPr>
              <w:t>7</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Se debe verificar que los exámenes de titulación sean programados dentro del periodo de clases estipulado por el calendario escolar y evitando el último día antes de salir de vacaciones o el primero al regreso de éstas.</w:t>
            </w:r>
          </w:p>
        </w:tc>
      </w:tr>
      <w:tr w:rsidR="00C405F0" w:rsidRPr="00922E1F" w:rsidTr="00D304EF">
        <w:tc>
          <w:tcPr>
            <w:tcW w:w="1501" w:type="dxa"/>
            <w:shd w:val="clear" w:color="auto" w:fill="auto"/>
          </w:tcPr>
          <w:p w:rsidR="00C405F0" w:rsidRPr="00922E1F" w:rsidRDefault="00D304EF" w:rsidP="00C405F0">
            <w:pPr>
              <w:spacing w:after="0" w:line="240" w:lineRule="auto"/>
              <w:rPr>
                <w:sz w:val="20"/>
                <w:szCs w:val="20"/>
              </w:rPr>
            </w:pPr>
            <w:r>
              <w:rPr>
                <w:sz w:val="20"/>
                <w:szCs w:val="20"/>
              </w:rPr>
              <w:t>RF</w:t>
            </w:r>
            <w:r w:rsidR="00E20876">
              <w:rPr>
                <w:sz w:val="20"/>
                <w:szCs w:val="20"/>
              </w:rPr>
              <w:t>18</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Los interesados deben recibir notificaciones vía email en situaciones como registros, solicitudes para convertirse en sinodal, aceptación o rechazo de solicitudes para convertirse en sinodal o subida de trabajos de titulación.</w:t>
            </w:r>
          </w:p>
        </w:tc>
      </w:tr>
      <w:tr w:rsidR="00C405F0" w:rsidRPr="00922E1F" w:rsidTr="00D304EF">
        <w:tc>
          <w:tcPr>
            <w:tcW w:w="1501" w:type="dxa"/>
            <w:shd w:val="clear" w:color="auto" w:fill="auto"/>
          </w:tcPr>
          <w:p w:rsidR="00C405F0" w:rsidRPr="00922E1F" w:rsidRDefault="00E20876" w:rsidP="00C405F0">
            <w:pPr>
              <w:spacing w:after="0" w:line="240" w:lineRule="auto"/>
              <w:rPr>
                <w:sz w:val="20"/>
                <w:szCs w:val="20"/>
              </w:rPr>
            </w:pPr>
            <w:r>
              <w:rPr>
                <w:sz w:val="20"/>
                <w:szCs w:val="20"/>
              </w:rPr>
              <w:t>RF19</w:t>
            </w:r>
          </w:p>
        </w:tc>
        <w:tc>
          <w:tcPr>
            <w:tcW w:w="6514" w:type="dxa"/>
            <w:shd w:val="clear" w:color="auto" w:fill="auto"/>
          </w:tcPr>
          <w:p w:rsidR="00C405F0" w:rsidRPr="00922E1F" w:rsidRDefault="00C405F0" w:rsidP="00C405F0">
            <w:pPr>
              <w:spacing w:after="0" w:line="240" w:lineRule="auto"/>
              <w:rPr>
                <w:sz w:val="20"/>
                <w:szCs w:val="20"/>
              </w:rPr>
            </w:pPr>
            <w:r w:rsidRPr="00922E1F">
              <w:rPr>
                <w:sz w:val="20"/>
                <w:szCs w:val="20"/>
              </w:rPr>
              <w:t>Los profesores podrán aceptar o declinar la revisión de un trabajo de titulación</w:t>
            </w:r>
          </w:p>
        </w:tc>
      </w:tr>
    </w:tbl>
    <w:p w:rsidR="00E20876" w:rsidRDefault="00E20876" w:rsidP="004B5F13">
      <w:pPr>
        <w:pStyle w:val="Ttulo2"/>
        <w:rPr>
          <w:i w:val="0"/>
          <w:u w:val="none"/>
        </w:rPr>
      </w:pPr>
    </w:p>
    <w:p w:rsidR="00C405F0" w:rsidRDefault="00C405F0" w:rsidP="004B5F13">
      <w:pPr>
        <w:pStyle w:val="Ttulo2"/>
        <w:rPr>
          <w:i w:val="0"/>
          <w:u w:val="none"/>
        </w:rPr>
      </w:pPr>
    </w:p>
    <w:p w:rsidR="00E20876" w:rsidRDefault="00E20876" w:rsidP="00E20876"/>
    <w:p w:rsidR="00E20876" w:rsidRDefault="00E20876" w:rsidP="00E20876"/>
    <w:p w:rsidR="00E20876" w:rsidRPr="00E20876" w:rsidRDefault="00E20876" w:rsidP="00E20876">
      <w:pPr>
        <w:rPr>
          <w:b/>
        </w:rPr>
      </w:pPr>
      <w:r w:rsidRPr="00E20876">
        <w:rPr>
          <w:b/>
        </w:rPr>
        <w:t>Tabla 3.3.2- Requisitos de calidad finales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994"/>
        <w:gridCol w:w="3430"/>
      </w:tblGrid>
      <w:tr w:rsidR="00E20876" w:rsidRPr="00922E1F" w:rsidTr="0046132A">
        <w:tc>
          <w:tcPr>
            <w:tcW w:w="1630" w:type="dxa"/>
            <w:shd w:val="clear" w:color="auto" w:fill="auto"/>
          </w:tcPr>
          <w:p w:rsidR="00E20876" w:rsidRPr="00922E1F" w:rsidRDefault="00E20876" w:rsidP="0046132A">
            <w:pPr>
              <w:spacing w:after="0" w:line="240" w:lineRule="auto"/>
              <w:jc w:val="center"/>
              <w:rPr>
                <w:b/>
                <w:sz w:val="20"/>
                <w:szCs w:val="20"/>
              </w:rPr>
            </w:pPr>
            <w:r w:rsidRPr="00922E1F">
              <w:rPr>
                <w:b/>
                <w:sz w:val="20"/>
                <w:szCs w:val="20"/>
              </w:rPr>
              <w:t>IDENTIFICADOR</w:t>
            </w:r>
          </w:p>
        </w:tc>
        <w:tc>
          <w:tcPr>
            <w:tcW w:w="3994" w:type="dxa"/>
            <w:shd w:val="clear" w:color="auto" w:fill="auto"/>
          </w:tcPr>
          <w:p w:rsidR="00E20876" w:rsidRPr="00922E1F" w:rsidRDefault="00E20876" w:rsidP="0046132A">
            <w:pPr>
              <w:spacing w:after="0" w:line="240" w:lineRule="auto"/>
              <w:jc w:val="center"/>
              <w:rPr>
                <w:b/>
                <w:sz w:val="20"/>
                <w:szCs w:val="20"/>
              </w:rPr>
            </w:pPr>
            <w:r w:rsidRPr="00922E1F">
              <w:rPr>
                <w:b/>
                <w:sz w:val="20"/>
                <w:szCs w:val="20"/>
              </w:rPr>
              <w:t>REQUISITO</w:t>
            </w:r>
          </w:p>
        </w:tc>
        <w:tc>
          <w:tcPr>
            <w:tcW w:w="3430" w:type="dxa"/>
            <w:shd w:val="clear" w:color="auto" w:fill="auto"/>
          </w:tcPr>
          <w:p w:rsidR="00E20876" w:rsidRPr="00922E1F" w:rsidRDefault="00E20876" w:rsidP="0046132A">
            <w:pPr>
              <w:spacing w:after="0" w:line="240" w:lineRule="auto"/>
              <w:jc w:val="center"/>
              <w:rPr>
                <w:b/>
                <w:sz w:val="20"/>
                <w:szCs w:val="20"/>
              </w:rPr>
            </w:pPr>
            <w:r w:rsidRPr="00922E1F">
              <w:rPr>
                <w:b/>
                <w:sz w:val="20"/>
                <w:szCs w:val="20"/>
              </w:rPr>
              <w:t>CATEGORÍA</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sidRPr="00922E1F">
              <w:rPr>
                <w:sz w:val="20"/>
                <w:szCs w:val="20"/>
              </w:rPr>
              <w:t>RC01</w:t>
            </w:r>
          </w:p>
        </w:tc>
        <w:tc>
          <w:tcPr>
            <w:tcW w:w="3994" w:type="dxa"/>
            <w:shd w:val="clear" w:color="auto" w:fill="auto"/>
          </w:tcPr>
          <w:p w:rsidR="00E20876" w:rsidRPr="00922E1F" w:rsidRDefault="00E20876" w:rsidP="0046132A">
            <w:pPr>
              <w:spacing w:after="0" w:line="240" w:lineRule="auto"/>
              <w:rPr>
                <w:sz w:val="20"/>
                <w:szCs w:val="20"/>
              </w:rPr>
            </w:pPr>
            <w:r w:rsidRPr="00922E1F">
              <w:rPr>
                <w:sz w:val="20"/>
                <w:szCs w:val="20"/>
              </w:rPr>
              <w:t>El sistema debe responder a las peticiones de los usuarios en menos de 5 segundos.</w:t>
            </w:r>
          </w:p>
        </w:tc>
        <w:tc>
          <w:tcPr>
            <w:tcW w:w="3430" w:type="dxa"/>
            <w:shd w:val="clear" w:color="auto" w:fill="auto"/>
          </w:tcPr>
          <w:p w:rsidR="00E20876" w:rsidRPr="00922E1F" w:rsidRDefault="00E20876" w:rsidP="0046132A">
            <w:pPr>
              <w:spacing w:after="0" w:line="240" w:lineRule="auto"/>
              <w:jc w:val="center"/>
              <w:rPr>
                <w:sz w:val="20"/>
                <w:szCs w:val="20"/>
              </w:rPr>
            </w:pPr>
            <w:r>
              <w:rPr>
                <w:sz w:val="20"/>
                <w:szCs w:val="20"/>
              </w:rPr>
              <w:t>Tiempo de espera</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sidRPr="00922E1F">
              <w:rPr>
                <w:sz w:val="20"/>
                <w:szCs w:val="20"/>
              </w:rPr>
              <w:t>RC02</w:t>
            </w:r>
          </w:p>
        </w:tc>
        <w:tc>
          <w:tcPr>
            <w:tcW w:w="3994" w:type="dxa"/>
            <w:shd w:val="clear" w:color="auto" w:fill="auto"/>
          </w:tcPr>
          <w:p w:rsidR="00E20876" w:rsidRPr="00922E1F" w:rsidRDefault="00E20876" w:rsidP="0046132A">
            <w:pPr>
              <w:spacing w:after="0" w:line="240" w:lineRule="auto"/>
              <w:rPr>
                <w:sz w:val="20"/>
                <w:szCs w:val="20"/>
              </w:rPr>
            </w:pPr>
            <w:r w:rsidRPr="00922E1F">
              <w:rPr>
                <w:sz w:val="20"/>
                <w:szCs w:val="20"/>
              </w:rPr>
              <w:t>La información de alumnos y profesores debe ser consistente con la almacenada en el SIE.</w:t>
            </w:r>
          </w:p>
        </w:tc>
        <w:tc>
          <w:tcPr>
            <w:tcW w:w="3430" w:type="dxa"/>
            <w:shd w:val="clear" w:color="auto" w:fill="auto"/>
          </w:tcPr>
          <w:p w:rsidR="00E20876" w:rsidRPr="00922E1F" w:rsidRDefault="00E20876" w:rsidP="0046132A">
            <w:pPr>
              <w:spacing w:after="0" w:line="240" w:lineRule="auto"/>
              <w:jc w:val="center"/>
              <w:rPr>
                <w:sz w:val="20"/>
                <w:szCs w:val="20"/>
              </w:rPr>
            </w:pPr>
            <w:r w:rsidRPr="00922E1F">
              <w:rPr>
                <w:sz w:val="20"/>
                <w:szCs w:val="20"/>
              </w:rPr>
              <w:t>Confiabilidad</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sidRPr="00922E1F">
              <w:rPr>
                <w:sz w:val="20"/>
                <w:szCs w:val="20"/>
              </w:rPr>
              <w:t>RC03</w:t>
            </w:r>
          </w:p>
        </w:tc>
        <w:tc>
          <w:tcPr>
            <w:tcW w:w="3994" w:type="dxa"/>
            <w:shd w:val="clear" w:color="auto" w:fill="auto"/>
          </w:tcPr>
          <w:p w:rsidR="00E20876" w:rsidRPr="00922E1F" w:rsidRDefault="00E20876" w:rsidP="0046132A">
            <w:pPr>
              <w:spacing w:after="0" w:line="240" w:lineRule="auto"/>
              <w:rPr>
                <w:sz w:val="20"/>
                <w:szCs w:val="20"/>
              </w:rPr>
            </w:pPr>
            <w:r w:rsidRPr="00922E1F">
              <w:rPr>
                <w:sz w:val="20"/>
                <w:szCs w:val="20"/>
              </w:rPr>
              <w:t>El sistema debe ocultar la información que no le concierna al usuario, de modo que se preserve la seguridad de información privada.</w:t>
            </w:r>
          </w:p>
        </w:tc>
        <w:tc>
          <w:tcPr>
            <w:tcW w:w="3430" w:type="dxa"/>
            <w:shd w:val="clear" w:color="auto" w:fill="auto"/>
          </w:tcPr>
          <w:p w:rsidR="00E20876" w:rsidRPr="00922E1F" w:rsidRDefault="00E20876" w:rsidP="0046132A">
            <w:pPr>
              <w:spacing w:after="0" w:line="240" w:lineRule="auto"/>
              <w:jc w:val="center"/>
              <w:rPr>
                <w:sz w:val="20"/>
                <w:szCs w:val="20"/>
              </w:rPr>
            </w:pPr>
            <w:r w:rsidRPr="00922E1F">
              <w:rPr>
                <w:sz w:val="20"/>
                <w:szCs w:val="20"/>
              </w:rPr>
              <w:t>Seguridad</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sidRPr="00922E1F">
              <w:rPr>
                <w:sz w:val="20"/>
                <w:szCs w:val="20"/>
              </w:rPr>
              <w:t>RC04</w:t>
            </w:r>
          </w:p>
        </w:tc>
        <w:tc>
          <w:tcPr>
            <w:tcW w:w="3994" w:type="dxa"/>
            <w:shd w:val="clear" w:color="auto" w:fill="auto"/>
          </w:tcPr>
          <w:p w:rsidR="00E20876" w:rsidRPr="00922E1F" w:rsidRDefault="00E20876" w:rsidP="0046132A">
            <w:pPr>
              <w:spacing w:after="0" w:line="240" w:lineRule="auto"/>
              <w:rPr>
                <w:sz w:val="20"/>
                <w:szCs w:val="20"/>
              </w:rPr>
            </w:pPr>
            <w:r w:rsidRPr="00922E1F">
              <w:rPr>
                <w:sz w:val="20"/>
                <w:szCs w:val="20"/>
              </w:rPr>
              <w:t xml:space="preserve">Los usuarios que utilicen la plataforma WEB no podrán modificar la información existente en el sistema. </w:t>
            </w:r>
          </w:p>
        </w:tc>
        <w:tc>
          <w:tcPr>
            <w:tcW w:w="3430" w:type="dxa"/>
            <w:shd w:val="clear" w:color="auto" w:fill="auto"/>
          </w:tcPr>
          <w:p w:rsidR="00E20876" w:rsidRPr="00922E1F" w:rsidRDefault="00E20876" w:rsidP="0046132A">
            <w:pPr>
              <w:spacing w:after="0" w:line="240" w:lineRule="auto"/>
              <w:jc w:val="center"/>
              <w:rPr>
                <w:sz w:val="20"/>
                <w:szCs w:val="20"/>
              </w:rPr>
            </w:pPr>
            <w:r w:rsidRPr="00922E1F">
              <w:rPr>
                <w:sz w:val="20"/>
                <w:szCs w:val="20"/>
              </w:rPr>
              <w:t>Seguridad</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sidRPr="00922E1F">
              <w:rPr>
                <w:sz w:val="20"/>
                <w:szCs w:val="20"/>
              </w:rPr>
              <w:t>RC05</w:t>
            </w:r>
          </w:p>
        </w:tc>
        <w:tc>
          <w:tcPr>
            <w:tcW w:w="3994" w:type="dxa"/>
            <w:shd w:val="clear" w:color="auto" w:fill="auto"/>
          </w:tcPr>
          <w:p w:rsidR="00E20876" w:rsidRPr="00922E1F" w:rsidDel="00025FA4" w:rsidRDefault="00E20876" w:rsidP="0046132A">
            <w:pPr>
              <w:spacing w:after="0" w:line="240" w:lineRule="auto"/>
              <w:rPr>
                <w:sz w:val="20"/>
                <w:szCs w:val="20"/>
              </w:rPr>
            </w:pPr>
            <w:r w:rsidRPr="00922E1F">
              <w:rPr>
                <w:sz w:val="20"/>
                <w:szCs w:val="20"/>
              </w:rPr>
              <w:t>Las interfaces gráficas deben ser intuitivas, con menús claros que faciliten la operación de las plataformas.</w:t>
            </w:r>
          </w:p>
        </w:tc>
        <w:tc>
          <w:tcPr>
            <w:tcW w:w="3430" w:type="dxa"/>
            <w:shd w:val="clear" w:color="auto" w:fill="auto"/>
          </w:tcPr>
          <w:p w:rsidR="00E20876" w:rsidRPr="00922E1F" w:rsidRDefault="00E20876" w:rsidP="0046132A">
            <w:pPr>
              <w:spacing w:after="0" w:line="240" w:lineRule="auto"/>
              <w:jc w:val="center"/>
              <w:rPr>
                <w:sz w:val="20"/>
                <w:szCs w:val="20"/>
              </w:rPr>
            </w:pPr>
            <w:r w:rsidRPr="00922E1F">
              <w:rPr>
                <w:sz w:val="20"/>
                <w:szCs w:val="20"/>
              </w:rPr>
              <w:t>Usabilidad</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sidRPr="00922E1F">
              <w:rPr>
                <w:sz w:val="20"/>
                <w:szCs w:val="20"/>
              </w:rPr>
              <w:t>RC06</w:t>
            </w:r>
          </w:p>
        </w:tc>
        <w:tc>
          <w:tcPr>
            <w:tcW w:w="3994" w:type="dxa"/>
            <w:shd w:val="clear" w:color="auto" w:fill="auto"/>
          </w:tcPr>
          <w:p w:rsidR="00E20876" w:rsidRPr="00922E1F" w:rsidDel="00025FA4" w:rsidRDefault="00E20876" w:rsidP="0046132A">
            <w:pPr>
              <w:spacing w:after="0" w:line="240" w:lineRule="auto"/>
              <w:rPr>
                <w:sz w:val="20"/>
                <w:szCs w:val="20"/>
              </w:rPr>
            </w:pPr>
            <w:r w:rsidRPr="00922E1F">
              <w:rPr>
                <w:sz w:val="20"/>
                <w:szCs w:val="20"/>
              </w:rPr>
              <w:t>El sistema WEB deberá estar disponible en todo momento y en constante comunicación con el SIE.</w:t>
            </w:r>
          </w:p>
        </w:tc>
        <w:tc>
          <w:tcPr>
            <w:tcW w:w="3430" w:type="dxa"/>
            <w:shd w:val="clear" w:color="auto" w:fill="auto"/>
          </w:tcPr>
          <w:p w:rsidR="00E20876" w:rsidRPr="00922E1F" w:rsidRDefault="00E20876" w:rsidP="0046132A">
            <w:pPr>
              <w:spacing w:after="0" w:line="240" w:lineRule="auto"/>
              <w:jc w:val="center"/>
              <w:rPr>
                <w:sz w:val="20"/>
                <w:szCs w:val="20"/>
              </w:rPr>
            </w:pPr>
            <w:r w:rsidRPr="00922E1F">
              <w:rPr>
                <w:sz w:val="20"/>
                <w:szCs w:val="20"/>
              </w:rPr>
              <w:t>Disponibilidad</w:t>
            </w:r>
          </w:p>
        </w:tc>
      </w:tr>
      <w:tr w:rsidR="00E20876" w:rsidRPr="00922E1F" w:rsidTr="0046132A">
        <w:tc>
          <w:tcPr>
            <w:tcW w:w="1630" w:type="dxa"/>
            <w:shd w:val="clear" w:color="auto" w:fill="auto"/>
          </w:tcPr>
          <w:p w:rsidR="00E20876" w:rsidRPr="00922E1F" w:rsidRDefault="00E20876" w:rsidP="0046132A">
            <w:pPr>
              <w:spacing w:after="0" w:line="240" w:lineRule="auto"/>
              <w:rPr>
                <w:sz w:val="20"/>
                <w:szCs w:val="20"/>
              </w:rPr>
            </w:pPr>
            <w:r>
              <w:rPr>
                <w:sz w:val="20"/>
                <w:szCs w:val="20"/>
              </w:rPr>
              <w:t>RC07</w:t>
            </w:r>
          </w:p>
        </w:tc>
        <w:tc>
          <w:tcPr>
            <w:tcW w:w="3994" w:type="dxa"/>
            <w:shd w:val="clear" w:color="auto" w:fill="auto"/>
          </w:tcPr>
          <w:p w:rsidR="00E20876" w:rsidRPr="00922E1F" w:rsidRDefault="00E20876" w:rsidP="0046132A">
            <w:pPr>
              <w:spacing w:after="0" w:line="240" w:lineRule="auto"/>
              <w:rPr>
                <w:sz w:val="20"/>
                <w:szCs w:val="20"/>
              </w:rPr>
            </w:pPr>
            <w:r w:rsidRPr="00922E1F">
              <w:rPr>
                <w:sz w:val="20"/>
                <w:szCs w:val="20"/>
              </w:rPr>
              <w:t>El sistema permitirá agregar nuevos planes de estudio con sus opciones de titulación correspondientes.</w:t>
            </w:r>
          </w:p>
        </w:tc>
        <w:tc>
          <w:tcPr>
            <w:tcW w:w="3430" w:type="dxa"/>
            <w:shd w:val="clear" w:color="auto" w:fill="auto"/>
          </w:tcPr>
          <w:p w:rsidR="00E20876" w:rsidRPr="00922E1F" w:rsidRDefault="00E20876" w:rsidP="0046132A">
            <w:pPr>
              <w:spacing w:after="0" w:line="240" w:lineRule="auto"/>
              <w:jc w:val="center"/>
              <w:rPr>
                <w:sz w:val="20"/>
                <w:szCs w:val="20"/>
              </w:rPr>
            </w:pPr>
            <w:r>
              <w:rPr>
                <w:sz w:val="20"/>
                <w:szCs w:val="20"/>
              </w:rPr>
              <w:t>Mantenibilidad</w:t>
            </w:r>
          </w:p>
        </w:tc>
      </w:tr>
    </w:tbl>
    <w:p w:rsidR="00E20876" w:rsidRDefault="00E20876" w:rsidP="004B5F13">
      <w:pPr>
        <w:pStyle w:val="Ttulo2"/>
      </w:pPr>
    </w:p>
    <w:p w:rsidR="006056A6" w:rsidRDefault="0025022C" w:rsidP="004B5F13">
      <w:pPr>
        <w:pStyle w:val="Ttulo2"/>
      </w:pPr>
      <w:bookmarkStart w:id="12" w:name="_Toc358408709"/>
      <w:r>
        <w:t xml:space="preserve">3.4 </w:t>
      </w:r>
      <w:r w:rsidR="000F26C2">
        <w:t>P</w:t>
      </w:r>
      <w:r w:rsidR="006056A6">
        <w:t>riorización de requisitos</w:t>
      </w:r>
      <w:bookmarkEnd w:id="11"/>
      <w:r w:rsidR="005106BB">
        <w:t xml:space="preserve"> finales</w:t>
      </w:r>
      <w:bookmarkEnd w:id="12"/>
    </w:p>
    <w:p w:rsidR="00671863" w:rsidRDefault="006056A6" w:rsidP="00671863">
      <w:pPr>
        <w:spacing w:after="0"/>
      </w:pPr>
      <w:r>
        <w:t>Posteriormente</w:t>
      </w:r>
      <w:r w:rsidR="000F26C2">
        <w:t xml:space="preserve"> </w:t>
      </w:r>
      <w:r>
        <w:t>se determinó el nivel de prioridad de cada uno de ellos, de tal manera que pudiese identificarse aquellos requisitos a los cuales se les debe dar atención en primera instancia.</w:t>
      </w:r>
      <w:r w:rsidR="00671863">
        <w:t xml:space="preserve"> </w:t>
      </w:r>
    </w:p>
    <w:p w:rsidR="006056A6" w:rsidRDefault="00671863" w:rsidP="00671863">
      <w:pPr>
        <w:spacing w:after="0"/>
      </w:pPr>
      <w:r>
        <w:t>P</w:t>
      </w:r>
      <w:r w:rsidR="006056A6">
        <w:t>ara la asignación de prioridades cada uno de los integrantes del equipo emitió su opinión referente a la importancia de cada requisito</w:t>
      </w:r>
      <w:r w:rsidR="000F26C2">
        <w:t xml:space="preserve"> de manera abierta</w:t>
      </w:r>
      <w:r w:rsidR="006056A6">
        <w:t>, asignándole a ésta un valor numéri</w:t>
      </w:r>
      <w:r w:rsidR="000F26C2">
        <w:t>co basado en la escala de la tabla 3.4.1.</w:t>
      </w:r>
    </w:p>
    <w:tbl>
      <w:tblPr>
        <w:tblpPr w:leftFromText="141" w:rightFromText="141" w:vertAnchor="text" w:horzAnchor="margin" w:tblpXSpec="center"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1245"/>
      </w:tblGrid>
      <w:tr w:rsidR="006056A6" w:rsidRPr="00922E1F" w:rsidTr="00922E1F">
        <w:tc>
          <w:tcPr>
            <w:tcW w:w="848" w:type="dxa"/>
            <w:shd w:val="clear" w:color="auto" w:fill="auto"/>
          </w:tcPr>
          <w:p w:rsidR="006056A6" w:rsidRPr="00922E1F" w:rsidRDefault="006056A6" w:rsidP="00922E1F">
            <w:pPr>
              <w:spacing w:after="0" w:line="240" w:lineRule="auto"/>
              <w:jc w:val="center"/>
              <w:rPr>
                <w:b/>
              </w:rPr>
            </w:pPr>
            <w:r w:rsidRPr="00922E1F">
              <w:rPr>
                <w:b/>
              </w:rPr>
              <w:t>VALOR</w:t>
            </w:r>
          </w:p>
        </w:tc>
        <w:tc>
          <w:tcPr>
            <w:tcW w:w="1245" w:type="dxa"/>
            <w:shd w:val="clear" w:color="auto" w:fill="auto"/>
          </w:tcPr>
          <w:p w:rsidR="006056A6" w:rsidRPr="00922E1F" w:rsidRDefault="006056A6" w:rsidP="00922E1F">
            <w:pPr>
              <w:spacing w:after="0" w:line="240" w:lineRule="auto"/>
              <w:jc w:val="center"/>
              <w:rPr>
                <w:b/>
              </w:rPr>
            </w:pPr>
            <w:r w:rsidRPr="00922E1F">
              <w:rPr>
                <w:b/>
              </w:rPr>
              <w:t>PRIORIDAD</w:t>
            </w:r>
          </w:p>
        </w:tc>
      </w:tr>
      <w:tr w:rsidR="006056A6" w:rsidRPr="00922E1F" w:rsidTr="00922E1F">
        <w:tc>
          <w:tcPr>
            <w:tcW w:w="848" w:type="dxa"/>
            <w:shd w:val="clear" w:color="auto" w:fill="auto"/>
          </w:tcPr>
          <w:p w:rsidR="006056A6" w:rsidRPr="00922E1F" w:rsidRDefault="006056A6" w:rsidP="00922E1F">
            <w:pPr>
              <w:spacing w:after="0" w:line="240" w:lineRule="auto"/>
              <w:jc w:val="center"/>
            </w:pPr>
            <w:r w:rsidRPr="00922E1F">
              <w:t>1</w:t>
            </w:r>
          </w:p>
        </w:tc>
        <w:tc>
          <w:tcPr>
            <w:tcW w:w="1245" w:type="dxa"/>
            <w:shd w:val="clear" w:color="auto" w:fill="auto"/>
          </w:tcPr>
          <w:p w:rsidR="006056A6" w:rsidRPr="00922E1F" w:rsidRDefault="006056A6" w:rsidP="00922E1F">
            <w:pPr>
              <w:spacing w:after="0" w:line="240" w:lineRule="auto"/>
              <w:jc w:val="center"/>
            </w:pPr>
            <w:r w:rsidRPr="00922E1F">
              <w:t>Baja</w:t>
            </w:r>
          </w:p>
        </w:tc>
      </w:tr>
      <w:tr w:rsidR="006056A6" w:rsidRPr="00922E1F" w:rsidTr="00922E1F">
        <w:tc>
          <w:tcPr>
            <w:tcW w:w="848" w:type="dxa"/>
            <w:shd w:val="clear" w:color="auto" w:fill="auto"/>
          </w:tcPr>
          <w:p w:rsidR="006056A6" w:rsidRPr="00922E1F" w:rsidRDefault="006056A6" w:rsidP="00922E1F">
            <w:pPr>
              <w:spacing w:after="0" w:line="240" w:lineRule="auto"/>
              <w:jc w:val="center"/>
            </w:pPr>
            <w:r w:rsidRPr="00922E1F">
              <w:t>2</w:t>
            </w:r>
          </w:p>
        </w:tc>
        <w:tc>
          <w:tcPr>
            <w:tcW w:w="1245" w:type="dxa"/>
            <w:shd w:val="clear" w:color="auto" w:fill="auto"/>
          </w:tcPr>
          <w:p w:rsidR="006056A6" w:rsidRPr="00922E1F" w:rsidRDefault="006056A6" w:rsidP="00922E1F">
            <w:pPr>
              <w:spacing w:after="0" w:line="240" w:lineRule="auto"/>
              <w:jc w:val="center"/>
            </w:pPr>
            <w:r w:rsidRPr="00922E1F">
              <w:t>Media</w:t>
            </w:r>
          </w:p>
        </w:tc>
      </w:tr>
      <w:tr w:rsidR="006056A6" w:rsidRPr="00922E1F" w:rsidTr="00922E1F">
        <w:tc>
          <w:tcPr>
            <w:tcW w:w="848" w:type="dxa"/>
            <w:shd w:val="clear" w:color="auto" w:fill="auto"/>
          </w:tcPr>
          <w:p w:rsidR="006056A6" w:rsidRPr="00922E1F" w:rsidRDefault="006056A6" w:rsidP="00922E1F">
            <w:pPr>
              <w:spacing w:after="0" w:line="240" w:lineRule="auto"/>
              <w:jc w:val="center"/>
            </w:pPr>
            <w:r w:rsidRPr="00922E1F">
              <w:t>3</w:t>
            </w:r>
          </w:p>
        </w:tc>
        <w:tc>
          <w:tcPr>
            <w:tcW w:w="1245" w:type="dxa"/>
            <w:shd w:val="clear" w:color="auto" w:fill="auto"/>
          </w:tcPr>
          <w:p w:rsidR="006056A6" w:rsidRPr="00922E1F" w:rsidRDefault="006056A6" w:rsidP="00922E1F">
            <w:pPr>
              <w:spacing w:after="0" w:line="240" w:lineRule="auto"/>
              <w:jc w:val="center"/>
            </w:pPr>
            <w:r w:rsidRPr="00922E1F">
              <w:t>Alta</w:t>
            </w:r>
          </w:p>
        </w:tc>
      </w:tr>
    </w:tbl>
    <w:p w:rsidR="006056A6" w:rsidRDefault="006056A6" w:rsidP="00BB7F2E"/>
    <w:p w:rsidR="006056A6" w:rsidRDefault="006056A6" w:rsidP="00BB7F2E"/>
    <w:p w:rsidR="006056A6" w:rsidRDefault="007A6CCD" w:rsidP="00BB7F2E">
      <w:r>
        <w:rPr>
          <w:noProof/>
        </w:rPr>
        <w:pict>
          <v:shapetype id="_x0000_t202" coordsize="21600,21600" o:spt="202" path="m,l,21600r21600,l21600,xe">
            <v:stroke joinstyle="miter"/>
            <v:path gradientshapeok="t" o:connecttype="rect"/>
          </v:shapetype>
          <v:shape id="Cuadro de texto 2" o:spid="_x0000_s1046" type="#_x0000_t202" style="position:absolute;left:0;text-align:left;margin-left:129.15pt;margin-top:7.8pt;width:176.45pt;height:21.2pt;z-index:25168076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pPr>
                    <w:rPr>
                      <w:b/>
                    </w:rPr>
                  </w:pPr>
                  <w:r w:rsidRPr="000F26C2">
                    <w:rPr>
                      <w:b/>
                    </w:rPr>
                    <w:t>Tabla 3.4.1 – Escala de prioridades</w:t>
                  </w:r>
                </w:p>
              </w:txbxContent>
            </v:textbox>
          </v:shape>
        </w:pict>
      </w:r>
    </w:p>
    <w:p w:rsidR="000F26C2" w:rsidRDefault="000F26C2" w:rsidP="00BB7F2E"/>
    <w:p w:rsidR="006056A6" w:rsidRDefault="006056A6" w:rsidP="00BB7F2E">
      <w:r>
        <w:t>A partir del puntaje total obtenido por cada requisito se determinó su prioridad final ba</w:t>
      </w:r>
      <w:r w:rsidR="000F26C2">
        <w:t>sándose en los rangos de la tabla 3.4.2.</w:t>
      </w:r>
    </w:p>
    <w:tbl>
      <w:tblPr>
        <w:tblpPr w:leftFromText="141" w:rightFromText="141" w:vertAnchor="text" w:horzAnchor="margin" w:tblpXSpec="center"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1245"/>
      </w:tblGrid>
      <w:tr w:rsidR="006056A6" w:rsidRPr="00922E1F" w:rsidTr="00922E1F">
        <w:tc>
          <w:tcPr>
            <w:tcW w:w="848" w:type="dxa"/>
            <w:shd w:val="clear" w:color="auto" w:fill="auto"/>
          </w:tcPr>
          <w:p w:rsidR="006056A6" w:rsidRPr="00922E1F" w:rsidRDefault="006056A6" w:rsidP="00922E1F">
            <w:pPr>
              <w:spacing w:after="0" w:line="240" w:lineRule="auto"/>
              <w:jc w:val="center"/>
              <w:rPr>
                <w:b/>
              </w:rPr>
            </w:pPr>
            <w:r w:rsidRPr="00922E1F">
              <w:rPr>
                <w:b/>
              </w:rPr>
              <w:t>RANGO</w:t>
            </w:r>
          </w:p>
        </w:tc>
        <w:tc>
          <w:tcPr>
            <w:tcW w:w="1245" w:type="dxa"/>
            <w:shd w:val="clear" w:color="auto" w:fill="auto"/>
          </w:tcPr>
          <w:p w:rsidR="006056A6" w:rsidRPr="00922E1F" w:rsidRDefault="006056A6" w:rsidP="00922E1F">
            <w:pPr>
              <w:spacing w:after="0" w:line="240" w:lineRule="auto"/>
              <w:jc w:val="center"/>
              <w:rPr>
                <w:b/>
              </w:rPr>
            </w:pPr>
            <w:r w:rsidRPr="00922E1F">
              <w:rPr>
                <w:b/>
              </w:rPr>
              <w:t>PRIORIDAD FINAL</w:t>
            </w:r>
          </w:p>
        </w:tc>
      </w:tr>
      <w:tr w:rsidR="006056A6" w:rsidRPr="00922E1F" w:rsidTr="00922E1F">
        <w:tc>
          <w:tcPr>
            <w:tcW w:w="848" w:type="dxa"/>
            <w:shd w:val="clear" w:color="auto" w:fill="auto"/>
          </w:tcPr>
          <w:p w:rsidR="006056A6" w:rsidRPr="00922E1F" w:rsidRDefault="006056A6" w:rsidP="00922E1F">
            <w:pPr>
              <w:spacing w:after="0" w:line="240" w:lineRule="auto"/>
              <w:jc w:val="center"/>
            </w:pPr>
            <w:r w:rsidRPr="00922E1F">
              <w:t>1-6</w:t>
            </w:r>
          </w:p>
        </w:tc>
        <w:tc>
          <w:tcPr>
            <w:tcW w:w="1245" w:type="dxa"/>
            <w:shd w:val="clear" w:color="auto" w:fill="auto"/>
          </w:tcPr>
          <w:p w:rsidR="006056A6" w:rsidRPr="00922E1F" w:rsidRDefault="006056A6" w:rsidP="00922E1F">
            <w:pPr>
              <w:spacing w:after="0" w:line="240" w:lineRule="auto"/>
              <w:jc w:val="center"/>
            </w:pPr>
            <w:r w:rsidRPr="00922E1F">
              <w:t>Baja</w:t>
            </w:r>
          </w:p>
        </w:tc>
      </w:tr>
      <w:tr w:rsidR="006056A6" w:rsidRPr="00922E1F" w:rsidTr="00922E1F">
        <w:tc>
          <w:tcPr>
            <w:tcW w:w="848" w:type="dxa"/>
            <w:shd w:val="clear" w:color="auto" w:fill="auto"/>
          </w:tcPr>
          <w:p w:rsidR="006056A6" w:rsidRPr="00922E1F" w:rsidRDefault="006056A6" w:rsidP="00922E1F">
            <w:pPr>
              <w:spacing w:after="0" w:line="240" w:lineRule="auto"/>
              <w:jc w:val="center"/>
            </w:pPr>
            <w:r w:rsidRPr="00922E1F">
              <w:t>7-12</w:t>
            </w:r>
          </w:p>
        </w:tc>
        <w:tc>
          <w:tcPr>
            <w:tcW w:w="1245" w:type="dxa"/>
            <w:shd w:val="clear" w:color="auto" w:fill="auto"/>
          </w:tcPr>
          <w:p w:rsidR="006056A6" w:rsidRPr="00922E1F" w:rsidRDefault="006056A6" w:rsidP="00922E1F">
            <w:pPr>
              <w:spacing w:after="0" w:line="240" w:lineRule="auto"/>
              <w:jc w:val="center"/>
            </w:pPr>
            <w:r w:rsidRPr="00922E1F">
              <w:t>Media</w:t>
            </w:r>
          </w:p>
        </w:tc>
      </w:tr>
      <w:tr w:rsidR="006056A6" w:rsidRPr="00922E1F" w:rsidTr="00922E1F">
        <w:tc>
          <w:tcPr>
            <w:tcW w:w="848" w:type="dxa"/>
            <w:shd w:val="clear" w:color="auto" w:fill="auto"/>
          </w:tcPr>
          <w:p w:rsidR="006056A6" w:rsidRPr="00922E1F" w:rsidRDefault="006056A6" w:rsidP="00922E1F">
            <w:pPr>
              <w:spacing w:after="0" w:line="240" w:lineRule="auto"/>
              <w:jc w:val="center"/>
            </w:pPr>
            <w:r w:rsidRPr="00922E1F">
              <w:t>13-18</w:t>
            </w:r>
          </w:p>
        </w:tc>
        <w:tc>
          <w:tcPr>
            <w:tcW w:w="1245" w:type="dxa"/>
            <w:shd w:val="clear" w:color="auto" w:fill="auto"/>
          </w:tcPr>
          <w:p w:rsidR="006056A6" w:rsidRPr="00922E1F" w:rsidRDefault="006056A6" w:rsidP="00922E1F">
            <w:pPr>
              <w:spacing w:after="0" w:line="240" w:lineRule="auto"/>
              <w:jc w:val="center"/>
            </w:pPr>
            <w:r w:rsidRPr="00922E1F">
              <w:t>Alta</w:t>
            </w:r>
          </w:p>
        </w:tc>
      </w:tr>
    </w:tbl>
    <w:p w:rsidR="006056A6" w:rsidRDefault="006056A6" w:rsidP="00BB7F2E"/>
    <w:p w:rsidR="006056A6" w:rsidRDefault="006056A6" w:rsidP="00BB7F2E"/>
    <w:p w:rsidR="006056A6" w:rsidRDefault="007A6CCD" w:rsidP="00BB7F2E">
      <w:r>
        <w:rPr>
          <w:noProof/>
          <w:lang w:eastAsia="es-MX"/>
        </w:rPr>
        <w:pict>
          <v:shape id="_x0000_s1047" type="#_x0000_t202" style="position:absolute;left:0;text-align:left;margin-left:137.35pt;margin-top:23.7pt;width:176.65pt;height:21.2pt;z-index:25168179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0F26C2">
                  <w:pPr>
                    <w:rPr>
                      <w:b/>
                    </w:rPr>
                  </w:pPr>
                  <w:r w:rsidRPr="000F26C2">
                    <w:rPr>
                      <w:b/>
                    </w:rPr>
                    <w:t>T</w:t>
                  </w:r>
                  <w:r>
                    <w:rPr>
                      <w:b/>
                    </w:rPr>
                    <w:t>abla 3.4.2</w:t>
                  </w:r>
                  <w:r w:rsidRPr="000F26C2">
                    <w:rPr>
                      <w:b/>
                    </w:rPr>
                    <w:t xml:space="preserve"> – Escala de prioridades</w:t>
                  </w:r>
                </w:p>
              </w:txbxContent>
            </v:textbox>
          </v:shape>
        </w:pict>
      </w:r>
    </w:p>
    <w:p w:rsidR="000F26C2" w:rsidRDefault="000F26C2" w:rsidP="00BB7F2E"/>
    <w:p w:rsidR="000F26C2" w:rsidRDefault="000F26C2" w:rsidP="00BB7F2E"/>
    <w:p w:rsidR="000F26C2" w:rsidRDefault="000F26C2" w:rsidP="00BB7F2E"/>
    <w:p w:rsidR="006056A6" w:rsidRDefault="007A6CCD" w:rsidP="00BB7F2E">
      <w:r>
        <w:rPr>
          <w:noProof/>
          <w:lang w:eastAsia="es-MX"/>
        </w:rPr>
        <w:pict>
          <v:shape id="_x0000_s1048" type="#_x0000_t202" style="position:absolute;left:0;text-align:left;margin-left:-7.25pt;margin-top:22.9pt;width:240.2pt;height:21.2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670A8A">
                  <w:pPr>
                    <w:rPr>
                      <w:b/>
                    </w:rPr>
                  </w:pPr>
                  <w:r w:rsidRPr="000F26C2">
                    <w:rPr>
                      <w:b/>
                    </w:rPr>
                    <w:t>T</w:t>
                  </w:r>
                  <w:r>
                    <w:rPr>
                      <w:b/>
                    </w:rPr>
                    <w:t>abla 3.4.3</w:t>
                  </w:r>
                  <w:r w:rsidRPr="000F26C2">
                    <w:rPr>
                      <w:b/>
                    </w:rPr>
                    <w:t xml:space="preserve"> –</w:t>
                  </w:r>
                  <w:r>
                    <w:rPr>
                      <w:b/>
                    </w:rPr>
                    <w:t xml:space="preserve"> Prioridades de requisitos funcionales</w:t>
                  </w:r>
                </w:p>
              </w:txbxContent>
            </v:textbox>
          </v:shape>
        </w:pict>
      </w:r>
      <w:r w:rsidR="006056A6">
        <w:t>Los resultados de la votación d</w:t>
      </w:r>
      <w:r w:rsidR="000F26C2">
        <w:t>e prioridades se presentan en las tablas 3.4.3 y 3.4.4.</w:t>
      </w:r>
    </w:p>
    <w:p w:rsidR="00670A8A" w:rsidRDefault="00670A8A" w:rsidP="00BB7F2E"/>
    <w:tbl>
      <w:tblPr>
        <w:tblW w:w="0" w:type="auto"/>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4"/>
        <w:gridCol w:w="283"/>
        <w:gridCol w:w="284"/>
        <w:gridCol w:w="283"/>
        <w:gridCol w:w="284"/>
        <w:gridCol w:w="283"/>
        <w:gridCol w:w="1701"/>
        <w:gridCol w:w="1701"/>
      </w:tblGrid>
      <w:tr w:rsidR="006056A6" w:rsidRPr="00922E1F" w:rsidTr="00922E1F">
        <w:tc>
          <w:tcPr>
            <w:tcW w:w="1242" w:type="dxa"/>
            <w:vMerge w:val="restart"/>
            <w:shd w:val="clear" w:color="auto" w:fill="auto"/>
            <w:vAlign w:val="center"/>
          </w:tcPr>
          <w:p w:rsidR="006056A6" w:rsidRPr="00922E1F" w:rsidRDefault="006056A6" w:rsidP="00922E1F">
            <w:pPr>
              <w:spacing w:after="0" w:line="240" w:lineRule="auto"/>
              <w:jc w:val="center"/>
              <w:rPr>
                <w:b/>
              </w:rPr>
            </w:pPr>
            <w:r w:rsidRPr="00922E1F">
              <w:rPr>
                <w:b/>
              </w:rPr>
              <w:t>REQUISITO</w:t>
            </w:r>
          </w:p>
        </w:tc>
        <w:tc>
          <w:tcPr>
            <w:tcW w:w="1701" w:type="dxa"/>
            <w:gridSpan w:val="6"/>
            <w:shd w:val="clear" w:color="auto" w:fill="auto"/>
            <w:vAlign w:val="center"/>
          </w:tcPr>
          <w:p w:rsidR="006056A6" w:rsidRPr="00922E1F" w:rsidRDefault="006056A6" w:rsidP="00922E1F">
            <w:pPr>
              <w:spacing w:after="0" w:line="240" w:lineRule="auto"/>
              <w:jc w:val="center"/>
              <w:rPr>
                <w:b/>
              </w:rPr>
            </w:pPr>
            <w:r w:rsidRPr="00922E1F">
              <w:rPr>
                <w:b/>
              </w:rPr>
              <w:t>PRIORIDADES ASIGNADAS POR INTEGRANTE</w:t>
            </w:r>
          </w:p>
        </w:tc>
        <w:tc>
          <w:tcPr>
            <w:tcW w:w="1701" w:type="dxa"/>
            <w:vMerge w:val="restart"/>
            <w:shd w:val="clear" w:color="auto" w:fill="auto"/>
            <w:vAlign w:val="center"/>
          </w:tcPr>
          <w:p w:rsidR="006056A6" w:rsidRPr="00922E1F" w:rsidRDefault="006056A6" w:rsidP="00922E1F">
            <w:pPr>
              <w:spacing w:after="0" w:line="240" w:lineRule="auto"/>
              <w:jc w:val="center"/>
              <w:rPr>
                <w:b/>
              </w:rPr>
            </w:pPr>
            <w:r w:rsidRPr="00922E1F">
              <w:rPr>
                <w:b/>
              </w:rPr>
              <w:t>PUNTAJE TOTAL</w:t>
            </w:r>
          </w:p>
        </w:tc>
        <w:tc>
          <w:tcPr>
            <w:tcW w:w="1701" w:type="dxa"/>
            <w:vMerge w:val="restart"/>
            <w:shd w:val="clear" w:color="auto" w:fill="auto"/>
            <w:vAlign w:val="center"/>
          </w:tcPr>
          <w:p w:rsidR="006056A6" w:rsidRPr="00922E1F" w:rsidRDefault="006056A6" w:rsidP="00922E1F">
            <w:pPr>
              <w:spacing w:after="0" w:line="240" w:lineRule="auto"/>
              <w:jc w:val="center"/>
              <w:rPr>
                <w:b/>
              </w:rPr>
            </w:pPr>
            <w:r w:rsidRPr="00922E1F">
              <w:rPr>
                <w:b/>
              </w:rPr>
              <w:t>PRIORIDAD FINAL</w:t>
            </w:r>
          </w:p>
        </w:tc>
      </w:tr>
      <w:tr w:rsidR="006056A6" w:rsidRPr="00922E1F" w:rsidTr="00922E1F">
        <w:tc>
          <w:tcPr>
            <w:tcW w:w="1242" w:type="dxa"/>
            <w:vMerge/>
            <w:shd w:val="clear" w:color="auto" w:fill="auto"/>
          </w:tcPr>
          <w:p w:rsidR="006056A6" w:rsidRPr="00922E1F" w:rsidRDefault="006056A6" w:rsidP="00922E1F">
            <w:pPr>
              <w:spacing w:after="0" w:line="240" w:lineRule="auto"/>
            </w:pPr>
          </w:p>
        </w:tc>
        <w:tc>
          <w:tcPr>
            <w:tcW w:w="284" w:type="dxa"/>
            <w:shd w:val="clear" w:color="auto" w:fill="auto"/>
          </w:tcPr>
          <w:p w:rsidR="006056A6" w:rsidRPr="00922E1F" w:rsidRDefault="006056A6" w:rsidP="00922E1F">
            <w:pPr>
              <w:spacing w:after="0" w:line="240" w:lineRule="auto"/>
              <w:rPr>
                <w:b/>
              </w:rPr>
            </w:pPr>
            <w:r w:rsidRPr="00922E1F">
              <w:rPr>
                <w:b/>
              </w:rPr>
              <w:t>1</w:t>
            </w:r>
          </w:p>
        </w:tc>
        <w:tc>
          <w:tcPr>
            <w:tcW w:w="283" w:type="dxa"/>
            <w:shd w:val="clear" w:color="auto" w:fill="auto"/>
          </w:tcPr>
          <w:p w:rsidR="006056A6" w:rsidRPr="00922E1F" w:rsidRDefault="006056A6" w:rsidP="00922E1F">
            <w:pPr>
              <w:spacing w:after="0" w:line="240" w:lineRule="auto"/>
              <w:rPr>
                <w:b/>
              </w:rPr>
            </w:pPr>
            <w:r w:rsidRPr="00922E1F">
              <w:rPr>
                <w:b/>
              </w:rPr>
              <w:t>2</w:t>
            </w:r>
          </w:p>
        </w:tc>
        <w:tc>
          <w:tcPr>
            <w:tcW w:w="284" w:type="dxa"/>
            <w:shd w:val="clear" w:color="auto" w:fill="auto"/>
          </w:tcPr>
          <w:p w:rsidR="006056A6" w:rsidRPr="00922E1F" w:rsidRDefault="006056A6" w:rsidP="00922E1F">
            <w:pPr>
              <w:spacing w:after="0" w:line="240" w:lineRule="auto"/>
              <w:rPr>
                <w:b/>
              </w:rPr>
            </w:pPr>
            <w:r w:rsidRPr="00922E1F">
              <w:rPr>
                <w:b/>
              </w:rPr>
              <w:t>3</w:t>
            </w:r>
          </w:p>
        </w:tc>
        <w:tc>
          <w:tcPr>
            <w:tcW w:w="283" w:type="dxa"/>
            <w:shd w:val="clear" w:color="auto" w:fill="auto"/>
          </w:tcPr>
          <w:p w:rsidR="006056A6" w:rsidRPr="00922E1F" w:rsidRDefault="006056A6" w:rsidP="00922E1F">
            <w:pPr>
              <w:spacing w:after="0" w:line="240" w:lineRule="auto"/>
              <w:rPr>
                <w:b/>
              </w:rPr>
            </w:pPr>
            <w:r w:rsidRPr="00922E1F">
              <w:rPr>
                <w:b/>
              </w:rPr>
              <w:t>4</w:t>
            </w:r>
          </w:p>
        </w:tc>
        <w:tc>
          <w:tcPr>
            <w:tcW w:w="284" w:type="dxa"/>
            <w:shd w:val="clear" w:color="auto" w:fill="auto"/>
          </w:tcPr>
          <w:p w:rsidR="006056A6" w:rsidRPr="00922E1F" w:rsidRDefault="006056A6" w:rsidP="00922E1F">
            <w:pPr>
              <w:spacing w:after="0" w:line="240" w:lineRule="auto"/>
              <w:rPr>
                <w:b/>
              </w:rPr>
            </w:pPr>
            <w:r w:rsidRPr="00922E1F">
              <w:rPr>
                <w:b/>
              </w:rPr>
              <w:t>5</w:t>
            </w:r>
          </w:p>
        </w:tc>
        <w:tc>
          <w:tcPr>
            <w:tcW w:w="283" w:type="dxa"/>
            <w:shd w:val="clear" w:color="auto" w:fill="auto"/>
          </w:tcPr>
          <w:p w:rsidR="006056A6" w:rsidRPr="00922E1F" w:rsidRDefault="006056A6" w:rsidP="00922E1F">
            <w:pPr>
              <w:spacing w:after="0" w:line="240" w:lineRule="auto"/>
              <w:rPr>
                <w:b/>
              </w:rPr>
            </w:pPr>
            <w:r w:rsidRPr="00922E1F">
              <w:rPr>
                <w:b/>
              </w:rPr>
              <w:t>6</w:t>
            </w:r>
          </w:p>
        </w:tc>
        <w:tc>
          <w:tcPr>
            <w:tcW w:w="1701" w:type="dxa"/>
            <w:vMerge/>
            <w:shd w:val="clear" w:color="auto" w:fill="auto"/>
          </w:tcPr>
          <w:p w:rsidR="006056A6" w:rsidRPr="00922E1F" w:rsidRDefault="006056A6" w:rsidP="00922E1F">
            <w:pPr>
              <w:spacing w:after="0" w:line="240" w:lineRule="auto"/>
            </w:pPr>
          </w:p>
        </w:tc>
        <w:tc>
          <w:tcPr>
            <w:tcW w:w="1701" w:type="dxa"/>
            <w:vMerge/>
            <w:shd w:val="clear" w:color="auto" w:fill="auto"/>
          </w:tcPr>
          <w:p w:rsidR="006056A6" w:rsidRPr="00922E1F" w:rsidRDefault="006056A6" w:rsidP="00922E1F">
            <w:pPr>
              <w:spacing w:after="0" w:line="240" w:lineRule="auto"/>
            </w:pP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RF01</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1701" w:type="dxa"/>
            <w:shd w:val="clear" w:color="auto" w:fill="auto"/>
          </w:tcPr>
          <w:p w:rsidR="006056A6" w:rsidRPr="00922E1F" w:rsidRDefault="006056A6" w:rsidP="00922E1F">
            <w:pPr>
              <w:spacing w:after="0" w:line="240" w:lineRule="auto"/>
              <w:jc w:val="center"/>
            </w:pPr>
            <w:r w:rsidRPr="00922E1F">
              <w:t>18</w:t>
            </w:r>
          </w:p>
        </w:tc>
        <w:tc>
          <w:tcPr>
            <w:tcW w:w="1701" w:type="dxa"/>
            <w:shd w:val="clear" w:color="auto" w:fill="auto"/>
          </w:tcPr>
          <w:p w:rsidR="006056A6" w:rsidRPr="00922E1F" w:rsidRDefault="006056A6" w:rsidP="00922E1F">
            <w:pPr>
              <w:spacing w:after="0" w:line="240" w:lineRule="auto"/>
              <w:jc w:val="center"/>
            </w:pPr>
            <w:r w:rsidRPr="00922E1F">
              <w:t>3</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RF02</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1701" w:type="dxa"/>
            <w:shd w:val="clear" w:color="auto" w:fill="auto"/>
          </w:tcPr>
          <w:p w:rsidR="006056A6" w:rsidRPr="00922E1F" w:rsidRDefault="006056A6" w:rsidP="00922E1F">
            <w:pPr>
              <w:spacing w:after="0" w:line="240" w:lineRule="auto"/>
              <w:jc w:val="center"/>
            </w:pPr>
            <w:r w:rsidRPr="00922E1F">
              <w:t>18</w:t>
            </w:r>
          </w:p>
        </w:tc>
        <w:tc>
          <w:tcPr>
            <w:tcW w:w="1701" w:type="dxa"/>
            <w:shd w:val="clear" w:color="auto" w:fill="auto"/>
          </w:tcPr>
          <w:p w:rsidR="006056A6" w:rsidRPr="00922E1F" w:rsidRDefault="006056A6" w:rsidP="00922E1F">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rsidRPr="00922E1F">
              <w:t>RF04</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18</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rsidRPr="00922E1F">
              <w:t>RF05</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18</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rsidRPr="00922E1F">
              <w:t>RF07</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18</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rsidRPr="00922E1F">
              <w:t>RF08</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18</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rsidRPr="00922E1F">
              <w:t>RF09</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18</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rsidRPr="00922E1F">
              <w:t>RF10</w:t>
            </w:r>
          </w:p>
        </w:tc>
        <w:tc>
          <w:tcPr>
            <w:tcW w:w="284" w:type="dxa"/>
            <w:shd w:val="clear" w:color="auto" w:fill="auto"/>
          </w:tcPr>
          <w:p w:rsidR="000F26C2" w:rsidRPr="00922E1F" w:rsidRDefault="000F26C2" w:rsidP="0046132A">
            <w:pPr>
              <w:spacing w:after="0" w:line="240" w:lineRule="auto"/>
            </w:pPr>
            <w:r w:rsidRPr="00922E1F">
              <w:t>2</w:t>
            </w:r>
          </w:p>
        </w:tc>
        <w:tc>
          <w:tcPr>
            <w:tcW w:w="283" w:type="dxa"/>
            <w:shd w:val="clear" w:color="auto" w:fill="auto"/>
          </w:tcPr>
          <w:p w:rsidR="000F26C2" w:rsidRPr="00922E1F" w:rsidRDefault="000F26C2" w:rsidP="0046132A">
            <w:pPr>
              <w:spacing w:after="0" w:line="240" w:lineRule="auto"/>
            </w:pPr>
            <w:r w:rsidRPr="00922E1F">
              <w:t>2</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2</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15</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t>RF12</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2</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17</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t>RF13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18</w:t>
            </w:r>
          </w:p>
        </w:tc>
        <w:tc>
          <w:tcPr>
            <w:tcW w:w="1701" w:type="dxa"/>
            <w:shd w:val="clear" w:color="auto" w:fill="auto"/>
          </w:tcPr>
          <w:p w:rsidR="000F26C2" w:rsidRPr="00922E1F" w:rsidRDefault="000F26C2" w:rsidP="0046132A">
            <w:pPr>
              <w:spacing w:after="0" w:line="240" w:lineRule="auto"/>
              <w:jc w:val="center"/>
            </w:pPr>
            <w:r w:rsidRPr="00922E1F">
              <w:t>3</w:t>
            </w:r>
          </w:p>
        </w:tc>
      </w:tr>
      <w:tr w:rsidR="000F26C2" w:rsidRPr="00922E1F" w:rsidTr="0046132A">
        <w:tc>
          <w:tcPr>
            <w:tcW w:w="1242" w:type="dxa"/>
            <w:shd w:val="clear" w:color="auto" w:fill="auto"/>
          </w:tcPr>
          <w:p w:rsidR="000F26C2" w:rsidRPr="00922E1F" w:rsidRDefault="000F26C2" w:rsidP="0046132A">
            <w:pPr>
              <w:spacing w:after="0" w:line="240" w:lineRule="auto"/>
            </w:pPr>
            <w:r>
              <w:t>RF15</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2</w:t>
            </w:r>
          </w:p>
        </w:tc>
        <w:tc>
          <w:tcPr>
            <w:tcW w:w="284" w:type="dxa"/>
            <w:shd w:val="clear" w:color="auto" w:fill="auto"/>
          </w:tcPr>
          <w:p w:rsidR="000F26C2" w:rsidRPr="00922E1F" w:rsidRDefault="000F26C2" w:rsidP="0046132A">
            <w:pPr>
              <w:spacing w:after="0" w:line="240" w:lineRule="auto"/>
            </w:pPr>
            <w:r w:rsidRPr="00922E1F">
              <w:t>3</w:t>
            </w:r>
          </w:p>
        </w:tc>
        <w:tc>
          <w:tcPr>
            <w:tcW w:w="283" w:type="dxa"/>
            <w:shd w:val="clear" w:color="auto" w:fill="auto"/>
          </w:tcPr>
          <w:p w:rsidR="000F26C2" w:rsidRPr="00922E1F" w:rsidRDefault="000F26C2" w:rsidP="0046132A">
            <w:pPr>
              <w:spacing w:after="0" w:line="240" w:lineRule="auto"/>
            </w:pPr>
            <w:r w:rsidRPr="00922E1F">
              <w:t>3</w:t>
            </w:r>
          </w:p>
        </w:tc>
        <w:tc>
          <w:tcPr>
            <w:tcW w:w="1701" w:type="dxa"/>
            <w:shd w:val="clear" w:color="auto" w:fill="auto"/>
          </w:tcPr>
          <w:p w:rsidR="000F26C2" w:rsidRPr="00922E1F" w:rsidRDefault="000F26C2" w:rsidP="0046132A">
            <w:pPr>
              <w:spacing w:after="0" w:line="240" w:lineRule="auto"/>
              <w:jc w:val="center"/>
            </w:pPr>
            <w:r w:rsidRPr="00922E1F">
              <w:t>17</w:t>
            </w:r>
          </w:p>
        </w:tc>
        <w:tc>
          <w:tcPr>
            <w:tcW w:w="1701" w:type="dxa"/>
            <w:shd w:val="clear" w:color="auto" w:fill="auto"/>
          </w:tcPr>
          <w:p w:rsidR="000F26C2" w:rsidRPr="00922E1F" w:rsidRDefault="000F26C2" w:rsidP="0046132A">
            <w:pPr>
              <w:spacing w:after="0" w:line="240" w:lineRule="auto"/>
              <w:jc w:val="center"/>
            </w:pPr>
            <w:r w:rsidRPr="00922E1F">
              <w:t>3</w:t>
            </w:r>
          </w:p>
        </w:tc>
      </w:tr>
      <w:tr w:rsidR="00670A8A" w:rsidRPr="00922E1F" w:rsidTr="0046132A">
        <w:tc>
          <w:tcPr>
            <w:tcW w:w="1242" w:type="dxa"/>
            <w:shd w:val="clear" w:color="auto" w:fill="auto"/>
          </w:tcPr>
          <w:p w:rsidR="00670A8A" w:rsidRPr="00922E1F" w:rsidRDefault="00670A8A" w:rsidP="0046132A">
            <w:pPr>
              <w:spacing w:after="0" w:line="240" w:lineRule="auto"/>
            </w:pPr>
            <w:r>
              <w:t>RF18</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3</w:t>
            </w:r>
          </w:p>
        </w:tc>
        <w:tc>
          <w:tcPr>
            <w:tcW w:w="284" w:type="dxa"/>
            <w:shd w:val="clear" w:color="auto" w:fill="auto"/>
          </w:tcPr>
          <w:p w:rsidR="00670A8A" w:rsidRPr="00922E1F" w:rsidRDefault="00670A8A" w:rsidP="0046132A">
            <w:pPr>
              <w:spacing w:after="0" w:line="240" w:lineRule="auto"/>
            </w:pPr>
            <w:r w:rsidRPr="00922E1F">
              <w:t>2</w:t>
            </w:r>
          </w:p>
        </w:tc>
        <w:tc>
          <w:tcPr>
            <w:tcW w:w="283" w:type="dxa"/>
            <w:shd w:val="clear" w:color="auto" w:fill="auto"/>
          </w:tcPr>
          <w:p w:rsidR="00670A8A" w:rsidRPr="00922E1F" w:rsidRDefault="00670A8A" w:rsidP="0046132A">
            <w:pPr>
              <w:spacing w:after="0" w:line="240" w:lineRule="auto"/>
            </w:pPr>
            <w:r w:rsidRPr="00922E1F">
              <w:t>3</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2</w:t>
            </w:r>
          </w:p>
        </w:tc>
        <w:tc>
          <w:tcPr>
            <w:tcW w:w="1701" w:type="dxa"/>
            <w:shd w:val="clear" w:color="auto" w:fill="auto"/>
          </w:tcPr>
          <w:p w:rsidR="00670A8A" w:rsidRPr="00922E1F" w:rsidRDefault="00670A8A" w:rsidP="0046132A">
            <w:pPr>
              <w:spacing w:after="0" w:line="240" w:lineRule="auto"/>
              <w:jc w:val="center"/>
            </w:pPr>
            <w:r w:rsidRPr="00922E1F">
              <w:t>14</w:t>
            </w:r>
          </w:p>
        </w:tc>
        <w:tc>
          <w:tcPr>
            <w:tcW w:w="1701" w:type="dxa"/>
            <w:shd w:val="clear" w:color="auto" w:fill="auto"/>
          </w:tcPr>
          <w:p w:rsidR="00670A8A" w:rsidRPr="00922E1F" w:rsidRDefault="00670A8A" w:rsidP="0046132A">
            <w:pPr>
              <w:spacing w:after="0" w:line="240" w:lineRule="auto"/>
              <w:jc w:val="center"/>
            </w:pPr>
            <w:r w:rsidRPr="00922E1F">
              <w:t>3</w:t>
            </w:r>
          </w:p>
        </w:tc>
      </w:tr>
      <w:tr w:rsidR="00670A8A" w:rsidRPr="00922E1F" w:rsidTr="0046132A">
        <w:tc>
          <w:tcPr>
            <w:tcW w:w="1242" w:type="dxa"/>
            <w:shd w:val="clear" w:color="auto" w:fill="auto"/>
          </w:tcPr>
          <w:p w:rsidR="00670A8A" w:rsidRPr="00922E1F" w:rsidRDefault="00670A8A" w:rsidP="0046132A">
            <w:pPr>
              <w:spacing w:after="0" w:line="240" w:lineRule="auto"/>
            </w:pPr>
            <w:r>
              <w:t>RF19</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3</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3</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3</w:t>
            </w:r>
          </w:p>
        </w:tc>
        <w:tc>
          <w:tcPr>
            <w:tcW w:w="1701" w:type="dxa"/>
            <w:shd w:val="clear" w:color="auto" w:fill="auto"/>
          </w:tcPr>
          <w:p w:rsidR="00670A8A" w:rsidRPr="00922E1F" w:rsidRDefault="00670A8A" w:rsidP="0046132A">
            <w:pPr>
              <w:spacing w:after="0" w:line="240" w:lineRule="auto"/>
              <w:jc w:val="center"/>
            </w:pPr>
            <w:r w:rsidRPr="00922E1F">
              <w:t>18</w:t>
            </w:r>
          </w:p>
        </w:tc>
        <w:tc>
          <w:tcPr>
            <w:tcW w:w="1701" w:type="dxa"/>
            <w:shd w:val="clear" w:color="auto" w:fill="auto"/>
          </w:tcPr>
          <w:p w:rsidR="00670A8A" w:rsidRPr="00922E1F" w:rsidRDefault="00670A8A" w:rsidP="0046132A">
            <w:pPr>
              <w:spacing w:after="0" w:line="240" w:lineRule="auto"/>
              <w:jc w:val="center"/>
            </w:pPr>
            <w:r w:rsidRPr="00922E1F">
              <w:t>3</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RF03</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1</w:t>
            </w:r>
          </w:p>
        </w:tc>
        <w:tc>
          <w:tcPr>
            <w:tcW w:w="1701" w:type="dxa"/>
            <w:shd w:val="clear" w:color="auto" w:fill="auto"/>
          </w:tcPr>
          <w:p w:rsidR="006056A6" w:rsidRPr="00922E1F" w:rsidRDefault="006056A6" w:rsidP="00922E1F">
            <w:pPr>
              <w:spacing w:after="0" w:line="240" w:lineRule="auto"/>
              <w:jc w:val="center"/>
            </w:pPr>
            <w:r w:rsidRPr="00922E1F">
              <w:t>11</w:t>
            </w:r>
          </w:p>
        </w:tc>
        <w:tc>
          <w:tcPr>
            <w:tcW w:w="1701" w:type="dxa"/>
            <w:shd w:val="clear" w:color="auto" w:fill="auto"/>
          </w:tcPr>
          <w:p w:rsidR="006056A6" w:rsidRPr="00922E1F" w:rsidRDefault="006056A6" w:rsidP="00922E1F">
            <w:pPr>
              <w:spacing w:after="0" w:line="240" w:lineRule="auto"/>
              <w:jc w:val="center"/>
            </w:pPr>
            <w:r w:rsidRPr="00922E1F">
              <w:t>2</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RF06</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1</w:t>
            </w:r>
          </w:p>
        </w:tc>
        <w:tc>
          <w:tcPr>
            <w:tcW w:w="1701" w:type="dxa"/>
            <w:shd w:val="clear" w:color="auto" w:fill="auto"/>
          </w:tcPr>
          <w:p w:rsidR="006056A6" w:rsidRPr="00922E1F" w:rsidRDefault="006056A6" w:rsidP="00922E1F">
            <w:pPr>
              <w:spacing w:after="0" w:line="240" w:lineRule="auto"/>
              <w:jc w:val="center"/>
            </w:pPr>
            <w:r w:rsidRPr="00922E1F">
              <w:t>10</w:t>
            </w:r>
          </w:p>
        </w:tc>
        <w:tc>
          <w:tcPr>
            <w:tcW w:w="1701" w:type="dxa"/>
            <w:shd w:val="clear" w:color="auto" w:fill="auto"/>
          </w:tcPr>
          <w:p w:rsidR="006056A6" w:rsidRPr="00922E1F" w:rsidRDefault="006056A6" w:rsidP="00922E1F">
            <w:pPr>
              <w:spacing w:after="0" w:line="240" w:lineRule="auto"/>
              <w:jc w:val="center"/>
            </w:pPr>
            <w:r w:rsidRPr="00922E1F">
              <w:t>2</w:t>
            </w:r>
          </w:p>
        </w:tc>
      </w:tr>
      <w:tr w:rsidR="00670A8A" w:rsidRPr="00922E1F" w:rsidTr="0046132A">
        <w:tc>
          <w:tcPr>
            <w:tcW w:w="1242" w:type="dxa"/>
            <w:shd w:val="clear" w:color="auto" w:fill="auto"/>
          </w:tcPr>
          <w:p w:rsidR="00670A8A" w:rsidRPr="00922E1F" w:rsidRDefault="00670A8A" w:rsidP="0046132A">
            <w:pPr>
              <w:spacing w:after="0" w:line="240" w:lineRule="auto"/>
            </w:pPr>
            <w:r>
              <w:t>RF17</w:t>
            </w:r>
          </w:p>
        </w:tc>
        <w:tc>
          <w:tcPr>
            <w:tcW w:w="284" w:type="dxa"/>
            <w:shd w:val="clear" w:color="auto" w:fill="auto"/>
          </w:tcPr>
          <w:p w:rsidR="00670A8A" w:rsidRPr="00922E1F" w:rsidRDefault="00670A8A" w:rsidP="0046132A">
            <w:pPr>
              <w:spacing w:after="0" w:line="240" w:lineRule="auto"/>
            </w:pPr>
            <w:r w:rsidRPr="00922E1F">
              <w:t>2</w:t>
            </w:r>
          </w:p>
        </w:tc>
        <w:tc>
          <w:tcPr>
            <w:tcW w:w="283" w:type="dxa"/>
            <w:shd w:val="clear" w:color="auto" w:fill="auto"/>
          </w:tcPr>
          <w:p w:rsidR="00670A8A" w:rsidRPr="00922E1F" w:rsidRDefault="00670A8A" w:rsidP="0046132A">
            <w:pPr>
              <w:spacing w:after="0" w:line="240" w:lineRule="auto"/>
            </w:pPr>
            <w:r w:rsidRPr="00922E1F">
              <w:t>2</w:t>
            </w:r>
          </w:p>
        </w:tc>
        <w:tc>
          <w:tcPr>
            <w:tcW w:w="284" w:type="dxa"/>
            <w:shd w:val="clear" w:color="auto" w:fill="auto"/>
          </w:tcPr>
          <w:p w:rsidR="00670A8A" w:rsidRPr="00922E1F" w:rsidRDefault="00670A8A" w:rsidP="0046132A">
            <w:pPr>
              <w:spacing w:after="0" w:line="240" w:lineRule="auto"/>
            </w:pPr>
            <w:r w:rsidRPr="00922E1F">
              <w:t>2</w:t>
            </w:r>
          </w:p>
        </w:tc>
        <w:tc>
          <w:tcPr>
            <w:tcW w:w="283" w:type="dxa"/>
            <w:shd w:val="clear" w:color="auto" w:fill="auto"/>
          </w:tcPr>
          <w:p w:rsidR="00670A8A" w:rsidRPr="00922E1F" w:rsidRDefault="00670A8A" w:rsidP="0046132A">
            <w:pPr>
              <w:spacing w:after="0" w:line="240" w:lineRule="auto"/>
            </w:pPr>
            <w:r w:rsidRPr="00922E1F">
              <w:t>2</w:t>
            </w:r>
          </w:p>
        </w:tc>
        <w:tc>
          <w:tcPr>
            <w:tcW w:w="284" w:type="dxa"/>
            <w:shd w:val="clear" w:color="auto" w:fill="auto"/>
          </w:tcPr>
          <w:p w:rsidR="00670A8A" w:rsidRPr="00922E1F" w:rsidRDefault="00670A8A" w:rsidP="0046132A">
            <w:pPr>
              <w:spacing w:after="0" w:line="240" w:lineRule="auto"/>
            </w:pPr>
            <w:r w:rsidRPr="00922E1F">
              <w:t>2</w:t>
            </w:r>
          </w:p>
        </w:tc>
        <w:tc>
          <w:tcPr>
            <w:tcW w:w="283" w:type="dxa"/>
            <w:shd w:val="clear" w:color="auto" w:fill="auto"/>
          </w:tcPr>
          <w:p w:rsidR="00670A8A" w:rsidRPr="00922E1F" w:rsidRDefault="00670A8A" w:rsidP="0046132A">
            <w:pPr>
              <w:spacing w:after="0" w:line="240" w:lineRule="auto"/>
            </w:pPr>
            <w:r w:rsidRPr="00922E1F">
              <w:t>2</w:t>
            </w:r>
          </w:p>
        </w:tc>
        <w:tc>
          <w:tcPr>
            <w:tcW w:w="1701" w:type="dxa"/>
            <w:shd w:val="clear" w:color="auto" w:fill="auto"/>
          </w:tcPr>
          <w:p w:rsidR="00670A8A" w:rsidRPr="00922E1F" w:rsidRDefault="00670A8A" w:rsidP="0046132A">
            <w:pPr>
              <w:spacing w:after="0" w:line="240" w:lineRule="auto"/>
              <w:jc w:val="center"/>
            </w:pPr>
            <w:r w:rsidRPr="00922E1F">
              <w:t>12</w:t>
            </w:r>
          </w:p>
        </w:tc>
        <w:tc>
          <w:tcPr>
            <w:tcW w:w="1701" w:type="dxa"/>
            <w:shd w:val="clear" w:color="auto" w:fill="auto"/>
          </w:tcPr>
          <w:p w:rsidR="00670A8A" w:rsidRPr="00922E1F" w:rsidRDefault="00670A8A" w:rsidP="0046132A">
            <w:pPr>
              <w:spacing w:after="0" w:line="240" w:lineRule="auto"/>
              <w:jc w:val="center"/>
            </w:pPr>
            <w:r w:rsidRPr="00922E1F">
              <w:t>2</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RF11</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1701" w:type="dxa"/>
            <w:shd w:val="clear" w:color="auto" w:fill="auto"/>
          </w:tcPr>
          <w:p w:rsidR="006056A6" w:rsidRPr="00922E1F" w:rsidRDefault="006056A6" w:rsidP="00922E1F">
            <w:pPr>
              <w:spacing w:after="0" w:line="240" w:lineRule="auto"/>
              <w:jc w:val="center"/>
            </w:pPr>
            <w:r w:rsidRPr="00922E1F">
              <w:t>8</w:t>
            </w:r>
          </w:p>
        </w:tc>
        <w:tc>
          <w:tcPr>
            <w:tcW w:w="1701" w:type="dxa"/>
            <w:shd w:val="clear" w:color="auto" w:fill="auto"/>
          </w:tcPr>
          <w:p w:rsidR="006056A6" w:rsidRPr="00922E1F" w:rsidRDefault="006056A6" w:rsidP="00922E1F">
            <w:pPr>
              <w:spacing w:after="0" w:line="240" w:lineRule="auto"/>
              <w:jc w:val="center"/>
            </w:pPr>
            <w:r w:rsidRPr="00922E1F">
              <w:t>1</w:t>
            </w:r>
          </w:p>
        </w:tc>
      </w:tr>
      <w:tr w:rsidR="006056A6" w:rsidRPr="00922E1F" w:rsidTr="00922E1F">
        <w:tc>
          <w:tcPr>
            <w:tcW w:w="1242" w:type="dxa"/>
            <w:shd w:val="clear" w:color="auto" w:fill="auto"/>
          </w:tcPr>
          <w:p w:rsidR="006056A6" w:rsidRPr="00922E1F" w:rsidRDefault="00123795" w:rsidP="00922E1F">
            <w:pPr>
              <w:spacing w:after="0" w:line="240" w:lineRule="auto"/>
            </w:pPr>
            <w:r>
              <w:t>RF14</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1701" w:type="dxa"/>
            <w:shd w:val="clear" w:color="auto" w:fill="auto"/>
          </w:tcPr>
          <w:p w:rsidR="006056A6" w:rsidRPr="00922E1F" w:rsidRDefault="006056A6" w:rsidP="00922E1F">
            <w:pPr>
              <w:spacing w:after="0" w:line="240" w:lineRule="auto"/>
              <w:jc w:val="center"/>
            </w:pPr>
            <w:r w:rsidRPr="00922E1F">
              <w:t>7</w:t>
            </w:r>
          </w:p>
        </w:tc>
        <w:tc>
          <w:tcPr>
            <w:tcW w:w="1701" w:type="dxa"/>
            <w:shd w:val="clear" w:color="auto" w:fill="auto"/>
          </w:tcPr>
          <w:p w:rsidR="006056A6" w:rsidRPr="00922E1F" w:rsidRDefault="006056A6" w:rsidP="00922E1F">
            <w:pPr>
              <w:spacing w:after="0" w:line="240" w:lineRule="auto"/>
              <w:jc w:val="center"/>
            </w:pPr>
            <w:r w:rsidRPr="00922E1F">
              <w:t>1</w:t>
            </w:r>
          </w:p>
        </w:tc>
      </w:tr>
      <w:tr w:rsidR="006056A6" w:rsidRPr="00922E1F" w:rsidTr="00922E1F">
        <w:tc>
          <w:tcPr>
            <w:tcW w:w="1242" w:type="dxa"/>
            <w:shd w:val="clear" w:color="auto" w:fill="auto"/>
          </w:tcPr>
          <w:p w:rsidR="006056A6" w:rsidRPr="00922E1F" w:rsidRDefault="00123795" w:rsidP="00922E1F">
            <w:pPr>
              <w:spacing w:after="0" w:line="240" w:lineRule="auto"/>
            </w:pPr>
            <w:r>
              <w:t>RF1</w:t>
            </w:r>
            <w:r w:rsidR="00753D7D">
              <w:t>6</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284" w:type="dxa"/>
            <w:shd w:val="clear" w:color="auto" w:fill="auto"/>
          </w:tcPr>
          <w:p w:rsidR="006056A6" w:rsidRPr="00922E1F" w:rsidRDefault="006056A6" w:rsidP="00922E1F">
            <w:pPr>
              <w:spacing w:after="0" w:line="240" w:lineRule="auto"/>
            </w:pPr>
            <w:r w:rsidRPr="00922E1F">
              <w:t>1</w:t>
            </w:r>
          </w:p>
        </w:tc>
        <w:tc>
          <w:tcPr>
            <w:tcW w:w="283" w:type="dxa"/>
            <w:shd w:val="clear" w:color="auto" w:fill="auto"/>
          </w:tcPr>
          <w:p w:rsidR="006056A6" w:rsidRPr="00922E1F" w:rsidRDefault="006056A6" w:rsidP="00922E1F">
            <w:pPr>
              <w:spacing w:after="0" w:line="240" w:lineRule="auto"/>
            </w:pPr>
            <w:r w:rsidRPr="00922E1F">
              <w:t>1</w:t>
            </w:r>
          </w:p>
        </w:tc>
        <w:tc>
          <w:tcPr>
            <w:tcW w:w="1701" w:type="dxa"/>
            <w:shd w:val="clear" w:color="auto" w:fill="auto"/>
          </w:tcPr>
          <w:p w:rsidR="006056A6" w:rsidRPr="00922E1F" w:rsidRDefault="006056A6" w:rsidP="00922E1F">
            <w:pPr>
              <w:spacing w:after="0" w:line="240" w:lineRule="auto"/>
              <w:jc w:val="center"/>
            </w:pPr>
            <w:r w:rsidRPr="00922E1F">
              <w:t>6</w:t>
            </w:r>
          </w:p>
        </w:tc>
        <w:tc>
          <w:tcPr>
            <w:tcW w:w="1701" w:type="dxa"/>
            <w:shd w:val="clear" w:color="auto" w:fill="auto"/>
          </w:tcPr>
          <w:p w:rsidR="006056A6" w:rsidRPr="00922E1F" w:rsidRDefault="006056A6" w:rsidP="00922E1F">
            <w:pPr>
              <w:spacing w:after="0" w:line="240" w:lineRule="auto"/>
              <w:jc w:val="center"/>
            </w:pPr>
            <w:r w:rsidRPr="00922E1F">
              <w:t>1</w:t>
            </w:r>
          </w:p>
        </w:tc>
      </w:tr>
    </w:tbl>
    <w:p w:rsidR="006056A6" w:rsidRPr="00BE0902" w:rsidRDefault="007A6CCD" w:rsidP="004B5F13">
      <w:pPr>
        <w:pStyle w:val="Ttulo3"/>
      </w:pPr>
      <w:bookmarkStart w:id="13" w:name="_Toc358050065"/>
      <w:bookmarkStart w:id="14" w:name="_Toc358050096"/>
      <w:bookmarkStart w:id="15" w:name="_Toc358050133"/>
      <w:bookmarkStart w:id="16" w:name="_Toc358054860"/>
      <w:bookmarkStart w:id="17" w:name="_Toc358054903"/>
      <w:bookmarkStart w:id="18" w:name="_Toc358126328"/>
      <w:bookmarkStart w:id="19" w:name="_Toc358130067"/>
      <w:bookmarkStart w:id="20" w:name="_Toc358130344"/>
      <w:bookmarkStart w:id="21" w:name="_Toc358137799"/>
      <w:bookmarkStart w:id="22" w:name="_Toc358139631"/>
      <w:bookmarkStart w:id="23" w:name="_Toc358390321"/>
      <w:bookmarkStart w:id="24" w:name="_Toc358399779"/>
      <w:bookmarkStart w:id="25" w:name="_Toc358399804"/>
      <w:bookmarkStart w:id="26" w:name="_Toc358408710"/>
      <w:r>
        <w:rPr>
          <w:noProof/>
          <w:lang w:eastAsia="es-MX"/>
        </w:rPr>
        <w:pict>
          <v:shape id="_x0000_s1049" type="#_x0000_t202" style="position:absolute;left:0;text-align:left;margin-left:-2.75pt;margin-top:19.75pt;width:240.2pt;height:21.2pt;z-index:2516838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670A8A">
                  <w:pPr>
                    <w:rPr>
                      <w:b/>
                    </w:rPr>
                  </w:pPr>
                  <w:r w:rsidRPr="000F26C2">
                    <w:rPr>
                      <w:b/>
                    </w:rPr>
                    <w:t>T</w:t>
                  </w:r>
                  <w:r>
                    <w:rPr>
                      <w:b/>
                    </w:rPr>
                    <w:t>abla 3.4.4</w:t>
                  </w:r>
                  <w:r w:rsidRPr="000F26C2">
                    <w:rPr>
                      <w:b/>
                    </w:rPr>
                    <w:t xml:space="preserve"> –</w:t>
                  </w:r>
                  <w:r>
                    <w:rPr>
                      <w:b/>
                    </w:rPr>
                    <w:t xml:space="preserve"> Prioridades de requisitos de calidad</w:t>
                  </w:r>
                </w:p>
              </w:txbxContent>
            </v:textbox>
          </v:shape>
        </w:pict>
      </w:r>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6056A6" w:rsidRDefault="006056A6" w:rsidP="00BB7F2E"/>
    <w:tbl>
      <w:tblPr>
        <w:tblW w:w="0" w:type="auto"/>
        <w:tblInd w:w="1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284"/>
        <w:gridCol w:w="283"/>
        <w:gridCol w:w="284"/>
        <w:gridCol w:w="283"/>
        <w:gridCol w:w="284"/>
        <w:gridCol w:w="283"/>
        <w:gridCol w:w="1701"/>
        <w:gridCol w:w="1701"/>
      </w:tblGrid>
      <w:tr w:rsidR="006056A6" w:rsidRPr="00922E1F" w:rsidTr="00922E1F">
        <w:tc>
          <w:tcPr>
            <w:tcW w:w="1242" w:type="dxa"/>
            <w:vMerge w:val="restart"/>
            <w:shd w:val="clear" w:color="auto" w:fill="auto"/>
            <w:vAlign w:val="center"/>
          </w:tcPr>
          <w:p w:rsidR="006056A6" w:rsidRPr="00922E1F" w:rsidRDefault="006056A6" w:rsidP="00922E1F">
            <w:pPr>
              <w:spacing w:after="0" w:line="240" w:lineRule="auto"/>
              <w:jc w:val="center"/>
              <w:rPr>
                <w:b/>
              </w:rPr>
            </w:pPr>
            <w:r w:rsidRPr="00922E1F">
              <w:rPr>
                <w:b/>
              </w:rPr>
              <w:t>REQUISITO</w:t>
            </w:r>
          </w:p>
        </w:tc>
        <w:tc>
          <w:tcPr>
            <w:tcW w:w="1701" w:type="dxa"/>
            <w:gridSpan w:val="6"/>
            <w:shd w:val="clear" w:color="auto" w:fill="auto"/>
            <w:vAlign w:val="center"/>
          </w:tcPr>
          <w:p w:rsidR="006056A6" w:rsidRPr="00922E1F" w:rsidRDefault="006056A6" w:rsidP="00922E1F">
            <w:pPr>
              <w:spacing w:after="0" w:line="240" w:lineRule="auto"/>
              <w:jc w:val="center"/>
              <w:rPr>
                <w:b/>
              </w:rPr>
            </w:pPr>
            <w:r w:rsidRPr="00922E1F">
              <w:rPr>
                <w:b/>
              </w:rPr>
              <w:t>PRIORIDADES ASIGNADAS POR INTEGRANTE</w:t>
            </w:r>
          </w:p>
        </w:tc>
        <w:tc>
          <w:tcPr>
            <w:tcW w:w="1701" w:type="dxa"/>
            <w:vMerge w:val="restart"/>
            <w:shd w:val="clear" w:color="auto" w:fill="auto"/>
            <w:vAlign w:val="center"/>
          </w:tcPr>
          <w:p w:rsidR="006056A6" w:rsidRPr="00922E1F" w:rsidRDefault="006056A6" w:rsidP="00922E1F">
            <w:pPr>
              <w:spacing w:after="0" w:line="240" w:lineRule="auto"/>
              <w:jc w:val="center"/>
              <w:rPr>
                <w:b/>
              </w:rPr>
            </w:pPr>
            <w:r w:rsidRPr="00922E1F">
              <w:rPr>
                <w:b/>
              </w:rPr>
              <w:t>PUNTAJE TOTAL</w:t>
            </w:r>
          </w:p>
        </w:tc>
        <w:tc>
          <w:tcPr>
            <w:tcW w:w="1701" w:type="dxa"/>
            <w:vMerge w:val="restart"/>
            <w:shd w:val="clear" w:color="auto" w:fill="auto"/>
            <w:vAlign w:val="center"/>
          </w:tcPr>
          <w:p w:rsidR="006056A6" w:rsidRPr="00922E1F" w:rsidRDefault="006056A6" w:rsidP="00922E1F">
            <w:pPr>
              <w:spacing w:after="0" w:line="240" w:lineRule="auto"/>
              <w:jc w:val="center"/>
              <w:rPr>
                <w:b/>
              </w:rPr>
            </w:pPr>
            <w:r w:rsidRPr="00922E1F">
              <w:rPr>
                <w:b/>
              </w:rPr>
              <w:t>PRIORIDAD FINAL</w:t>
            </w:r>
          </w:p>
        </w:tc>
      </w:tr>
      <w:tr w:rsidR="006056A6" w:rsidRPr="00922E1F" w:rsidTr="00922E1F">
        <w:tc>
          <w:tcPr>
            <w:tcW w:w="1242" w:type="dxa"/>
            <w:vMerge/>
            <w:shd w:val="clear" w:color="auto" w:fill="auto"/>
          </w:tcPr>
          <w:p w:rsidR="006056A6" w:rsidRPr="00922E1F" w:rsidRDefault="006056A6" w:rsidP="00922E1F">
            <w:pPr>
              <w:spacing w:after="0" w:line="240" w:lineRule="auto"/>
            </w:pPr>
          </w:p>
        </w:tc>
        <w:tc>
          <w:tcPr>
            <w:tcW w:w="284" w:type="dxa"/>
            <w:shd w:val="clear" w:color="auto" w:fill="auto"/>
          </w:tcPr>
          <w:p w:rsidR="006056A6" w:rsidRPr="00922E1F" w:rsidRDefault="006056A6" w:rsidP="00922E1F">
            <w:pPr>
              <w:spacing w:after="0" w:line="240" w:lineRule="auto"/>
              <w:rPr>
                <w:b/>
              </w:rPr>
            </w:pPr>
            <w:r w:rsidRPr="00922E1F">
              <w:rPr>
                <w:b/>
              </w:rPr>
              <w:t>1</w:t>
            </w:r>
          </w:p>
        </w:tc>
        <w:tc>
          <w:tcPr>
            <w:tcW w:w="283" w:type="dxa"/>
            <w:shd w:val="clear" w:color="auto" w:fill="auto"/>
          </w:tcPr>
          <w:p w:rsidR="006056A6" w:rsidRPr="00922E1F" w:rsidRDefault="006056A6" w:rsidP="00922E1F">
            <w:pPr>
              <w:spacing w:after="0" w:line="240" w:lineRule="auto"/>
              <w:rPr>
                <w:b/>
              </w:rPr>
            </w:pPr>
            <w:r w:rsidRPr="00922E1F">
              <w:rPr>
                <w:b/>
              </w:rPr>
              <w:t>2</w:t>
            </w:r>
          </w:p>
        </w:tc>
        <w:tc>
          <w:tcPr>
            <w:tcW w:w="284" w:type="dxa"/>
            <w:shd w:val="clear" w:color="auto" w:fill="auto"/>
          </w:tcPr>
          <w:p w:rsidR="006056A6" w:rsidRPr="00922E1F" w:rsidRDefault="006056A6" w:rsidP="00922E1F">
            <w:pPr>
              <w:spacing w:after="0" w:line="240" w:lineRule="auto"/>
              <w:rPr>
                <w:b/>
              </w:rPr>
            </w:pPr>
            <w:r w:rsidRPr="00922E1F">
              <w:rPr>
                <w:b/>
              </w:rPr>
              <w:t>3</w:t>
            </w:r>
          </w:p>
        </w:tc>
        <w:tc>
          <w:tcPr>
            <w:tcW w:w="283" w:type="dxa"/>
            <w:shd w:val="clear" w:color="auto" w:fill="auto"/>
          </w:tcPr>
          <w:p w:rsidR="006056A6" w:rsidRPr="00922E1F" w:rsidRDefault="006056A6" w:rsidP="00922E1F">
            <w:pPr>
              <w:spacing w:after="0" w:line="240" w:lineRule="auto"/>
              <w:rPr>
                <w:b/>
              </w:rPr>
            </w:pPr>
            <w:r w:rsidRPr="00922E1F">
              <w:rPr>
                <w:b/>
              </w:rPr>
              <w:t>4</w:t>
            </w:r>
          </w:p>
        </w:tc>
        <w:tc>
          <w:tcPr>
            <w:tcW w:w="284" w:type="dxa"/>
            <w:shd w:val="clear" w:color="auto" w:fill="auto"/>
          </w:tcPr>
          <w:p w:rsidR="006056A6" w:rsidRPr="00922E1F" w:rsidRDefault="006056A6" w:rsidP="00922E1F">
            <w:pPr>
              <w:spacing w:after="0" w:line="240" w:lineRule="auto"/>
              <w:rPr>
                <w:b/>
              </w:rPr>
            </w:pPr>
            <w:r w:rsidRPr="00922E1F">
              <w:rPr>
                <w:b/>
              </w:rPr>
              <w:t>5</w:t>
            </w:r>
          </w:p>
        </w:tc>
        <w:tc>
          <w:tcPr>
            <w:tcW w:w="283" w:type="dxa"/>
            <w:shd w:val="clear" w:color="auto" w:fill="auto"/>
          </w:tcPr>
          <w:p w:rsidR="006056A6" w:rsidRPr="00922E1F" w:rsidRDefault="006056A6" w:rsidP="00922E1F">
            <w:pPr>
              <w:spacing w:after="0" w:line="240" w:lineRule="auto"/>
              <w:rPr>
                <w:b/>
              </w:rPr>
            </w:pPr>
            <w:r w:rsidRPr="00922E1F">
              <w:rPr>
                <w:b/>
              </w:rPr>
              <w:t>6</w:t>
            </w:r>
          </w:p>
        </w:tc>
        <w:tc>
          <w:tcPr>
            <w:tcW w:w="1701" w:type="dxa"/>
            <w:vMerge/>
            <w:shd w:val="clear" w:color="auto" w:fill="auto"/>
          </w:tcPr>
          <w:p w:rsidR="006056A6" w:rsidRPr="00922E1F" w:rsidRDefault="006056A6" w:rsidP="00922E1F">
            <w:pPr>
              <w:spacing w:after="0" w:line="240" w:lineRule="auto"/>
            </w:pPr>
          </w:p>
        </w:tc>
        <w:tc>
          <w:tcPr>
            <w:tcW w:w="1701" w:type="dxa"/>
            <w:vMerge/>
            <w:shd w:val="clear" w:color="auto" w:fill="auto"/>
          </w:tcPr>
          <w:p w:rsidR="006056A6" w:rsidRPr="00922E1F" w:rsidRDefault="006056A6" w:rsidP="00922E1F">
            <w:pPr>
              <w:spacing w:after="0" w:line="240" w:lineRule="auto"/>
            </w:pPr>
          </w:p>
        </w:tc>
      </w:tr>
      <w:tr w:rsidR="006056A6" w:rsidRPr="00922E1F" w:rsidTr="00FC34F4">
        <w:tc>
          <w:tcPr>
            <w:tcW w:w="1242" w:type="dxa"/>
            <w:shd w:val="clear" w:color="auto" w:fill="A6A6A6" w:themeFill="background1" w:themeFillShade="A6"/>
          </w:tcPr>
          <w:p w:rsidR="006056A6" w:rsidRPr="00922E1F" w:rsidRDefault="006056A6" w:rsidP="00922E1F">
            <w:pPr>
              <w:spacing w:after="0" w:line="240" w:lineRule="auto"/>
            </w:pPr>
            <w:r w:rsidRPr="00922E1F">
              <w:t>RC02</w:t>
            </w:r>
          </w:p>
        </w:tc>
        <w:tc>
          <w:tcPr>
            <w:tcW w:w="284" w:type="dxa"/>
            <w:shd w:val="clear" w:color="auto" w:fill="A6A6A6" w:themeFill="background1" w:themeFillShade="A6"/>
          </w:tcPr>
          <w:p w:rsidR="006056A6" w:rsidRPr="00922E1F" w:rsidRDefault="006056A6" w:rsidP="00922E1F">
            <w:pPr>
              <w:spacing w:after="0" w:line="240" w:lineRule="auto"/>
            </w:pPr>
            <w:r w:rsidRPr="00922E1F">
              <w:t>3</w:t>
            </w:r>
          </w:p>
        </w:tc>
        <w:tc>
          <w:tcPr>
            <w:tcW w:w="283" w:type="dxa"/>
            <w:shd w:val="clear" w:color="auto" w:fill="A6A6A6" w:themeFill="background1" w:themeFillShade="A6"/>
          </w:tcPr>
          <w:p w:rsidR="006056A6" w:rsidRPr="00922E1F" w:rsidRDefault="006056A6" w:rsidP="00922E1F">
            <w:pPr>
              <w:spacing w:after="0" w:line="240" w:lineRule="auto"/>
            </w:pPr>
            <w:r w:rsidRPr="00922E1F">
              <w:t>3</w:t>
            </w:r>
          </w:p>
        </w:tc>
        <w:tc>
          <w:tcPr>
            <w:tcW w:w="284" w:type="dxa"/>
            <w:shd w:val="clear" w:color="auto" w:fill="A6A6A6" w:themeFill="background1" w:themeFillShade="A6"/>
          </w:tcPr>
          <w:p w:rsidR="006056A6" w:rsidRPr="00922E1F" w:rsidRDefault="006056A6" w:rsidP="00922E1F">
            <w:pPr>
              <w:spacing w:after="0" w:line="240" w:lineRule="auto"/>
            </w:pPr>
            <w:r w:rsidRPr="00922E1F">
              <w:t>3</w:t>
            </w:r>
          </w:p>
        </w:tc>
        <w:tc>
          <w:tcPr>
            <w:tcW w:w="283" w:type="dxa"/>
            <w:shd w:val="clear" w:color="auto" w:fill="A6A6A6" w:themeFill="background1" w:themeFillShade="A6"/>
          </w:tcPr>
          <w:p w:rsidR="006056A6" w:rsidRPr="00922E1F" w:rsidRDefault="006056A6" w:rsidP="00922E1F">
            <w:pPr>
              <w:spacing w:after="0" w:line="240" w:lineRule="auto"/>
            </w:pPr>
            <w:r w:rsidRPr="00922E1F">
              <w:t>3</w:t>
            </w:r>
          </w:p>
        </w:tc>
        <w:tc>
          <w:tcPr>
            <w:tcW w:w="284" w:type="dxa"/>
            <w:shd w:val="clear" w:color="auto" w:fill="A6A6A6" w:themeFill="background1" w:themeFillShade="A6"/>
          </w:tcPr>
          <w:p w:rsidR="006056A6" w:rsidRPr="00922E1F" w:rsidRDefault="006056A6" w:rsidP="00922E1F">
            <w:pPr>
              <w:spacing w:after="0" w:line="240" w:lineRule="auto"/>
            </w:pPr>
            <w:r w:rsidRPr="00922E1F">
              <w:t>3</w:t>
            </w:r>
          </w:p>
        </w:tc>
        <w:tc>
          <w:tcPr>
            <w:tcW w:w="283" w:type="dxa"/>
            <w:shd w:val="clear" w:color="auto" w:fill="A6A6A6" w:themeFill="background1" w:themeFillShade="A6"/>
          </w:tcPr>
          <w:p w:rsidR="006056A6" w:rsidRPr="00922E1F" w:rsidRDefault="006056A6" w:rsidP="00922E1F">
            <w:pPr>
              <w:spacing w:after="0" w:line="240" w:lineRule="auto"/>
            </w:pPr>
            <w:r w:rsidRPr="00922E1F">
              <w:t>3</w:t>
            </w:r>
          </w:p>
        </w:tc>
        <w:tc>
          <w:tcPr>
            <w:tcW w:w="1701" w:type="dxa"/>
            <w:shd w:val="clear" w:color="auto" w:fill="A6A6A6" w:themeFill="background1" w:themeFillShade="A6"/>
          </w:tcPr>
          <w:p w:rsidR="006056A6" w:rsidRPr="00922E1F" w:rsidRDefault="006056A6" w:rsidP="00922E1F">
            <w:pPr>
              <w:spacing w:after="0" w:line="240" w:lineRule="auto"/>
              <w:jc w:val="center"/>
            </w:pPr>
            <w:r w:rsidRPr="00922E1F">
              <w:t>18</w:t>
            </w:r>
          </w:p>
        </w:tc>
        <w:tc>
          <w:tcPr>
            <w:tcW w:w="1701" w:type="dxa"/>
            <w:shd w:val="clear" w:color="auto" w:fill="A6A6A6" w:themeFill="background1" w:themeFillShade="A6"/>
          </w:tcPr>
          <w:p w:rsidR="006056A6" w:rsidRPr="00922E1F" w:rsidRDefault="006056A6" w:rsidP="00922E1F">
            <w:pPr>
              <w:spacing w:after="0" w:line="240" w:lineRule="auto"/>
              <w:jc w:val="center"/>
            </w:pPr>
            <w:r w:rsidRPr="00922E1F">
              <w:t>3</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RC03</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1701" w:type="dxa"/>
            <w:shd w:val="clear" w:color="auto" w:fill="auto"/>
          </w:tcPr>
          <w:p w:rsidR="006056A6" w:rsidRPr="00922E1F" w:rsidRDefault="006056A6" w:rsidP="00922E1F">
            <w:pPr>
              <w:spacing w:after="0" w:line="240" w:lineRule="auto"/>
              <w:jc w:val="center"/>
            </w:pPr>
            <w:r w:rsidRPr="00922E1F">
              <w:t>16</w:t>
            </w:r>
          </w:p>
        </w:tc>
        <w:tc>
          <w:tcPr>
            <w:tcW w:w="1701" w:type="dxa"/>
            <w:shd w:val="clear" w:color="auto" w:fill="auto"/>
          </w:tcPr>
          <w:p w:rsidR="006056A6" w:rsidRPr="00922E1F" w:rsidRDefault="006056A6" w:rsidP="00922E1F">
            <w:pPr>
              <w:spacing w:after="0" w:line="240" w:lineRule="auto"/>
              <w:jc w:val="center"/>
            </w:pPr>
            <w:r w:rsidRPr="00922E1F">
              <w:t>3</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RC04</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3</w:t>
            </w:r>
          </w:p>
        </w:tc>
        <w:tc>
          <w:tcPr>
            <w:tcW w:w="284" w:type="dxa"/>
            <w:shd w:val="clear" w:color="auto" w:fill="auto"/>
          </w:tcPr>
          <w:p w:rsidR="006056A6" w:rsidRPr="00922E1F" w:rsidRDefault="006056A6" w:rsidP="00922E1F">
            <w:pPr>
              <w:spacing w:after="0" w:line="240" w:lineRule="auto"/>
            </w:pPr>
            <w:r w:rsidRPr="00922E1F">
              <w:t>3</w:t>
            </w:r>
          </w:p>
        </w:tc>
        <w:tc>
          <w:tcPr>
            <w:tcW w:w="283" w:type="dxa"/>
            <w:shd w:val="clear" w:color="auto" w:fill="auto"/>
          </w:tcPr>
          <w:p w:rsidR="006056A6" w:rsidRPr="00922E1F" w:rsidRDefault="006056A6" w:rsidP="00922E1F">
            <w:pPr>
              <w:spacing w:after="0" w:line="240" w:lineRule="auto"/>
            </w:pPr>
            <w:r w:rsidRPr="00922E1F">
              <w:t>2</w:t>
            </w:r>
          </w:p>
        </w:tc>
        <w:tc>
          <w:tcPr>
            <w:tcW w:w="1701" w:type="dxa"/>
            <w:shd w:val="clear" w:color="auto" w:fill="auto"/>
          </w:tcPr>
          <w:p w:rsidR="006056A6" w:rsidRPr="00922E1F" w:rsidRDefault="006056A6" w:rsidP="00922E1F">
            <w:pPr>
              <w:spacing w:after="0" w:line="240" w:lineRule="auto"/>
              <w:jc w:val="center"/>
            </w:pPr>
            <w:r w:rsidRPr="00922E1F">
              <w:t>16</w:t>
            </w:r>
          </w:p>
        </w:tc>
        <w:tc>
          <w:tcPr>
            <w:tcW w:w="1701" w:type="dxa"/>
            <w:shd w:val="clear" w:color="auto" w:fill="auto"/>
          </w:tcPr>
          <w:p w:rsidR="006056A6" w:rsidRPr="00922E1F" w:rsidRDefault="006056A6" w:rsidP="00922E1F">
            <w:pPr>
              <w:spacing w:after="0" w:line="240" w:lineRule="auto"/>
              <w:jc w:val="center"/>
            </w:pPr>
            <w:r w:rsidRPr="00922E1F">
              <w:t>3</w:t>
            </w:r>
          </w:p>
        </w:tc>
      </w:tr>
      <w:tr w:rsidR="00670A8A" w:rsidRPr="00922E1F" w:rsidTr="0046132A">
        <w:tc>
          <w:tcPr>
            <w:tcW w:w="1242" w:type="dxa"/>
            <w:shd w:val="clear" w:color="auto" w:fill="auto"/>
          </w:tcPr>
          <w:p w:rsidR="00670A8A" w:rsidRPr="00922E1F" w:rsidRDefault="00670A8A" w:rsidP="0046132A">
            <w:pPr>
              <w:spacing w:after="0" w:line="240" w:lineRule="auto"/>
            </w:pPr>
            <w:r w:rsidRPr="00922E1F">
              <w:t>RC06</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3</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2</w:t>
            </w:r>
          </w:p>
        </w:tc>
        <w:tc>
          <w:tcPr>
            <w:tcW w:w="284" w:type="dxa"/>
            <w:shd w:val="clear" w:color="auto" w:fill="auto"/>
          </w:tcPr>
          <w:p w:rsidR="00670A8A" w:rsidRPr="00922E1F" w:rsidRDefault="00670A8A" w:rsidP="0046132A">
            <w:pPr>
              <w:spacing w:after="0" w:line="240" w:lineRule="auto"/>
            </w:pPr>
            <w:r w:rsidRPr="00922E1F">
              <w:t>3</w:t>
            </w:r>
          </w:p>
        </w:tc>
        <w:tc>
          <w:tcPr>
            <w:tcW w:w="283" w:type="dxa"/>
            <w:shd w:val="clear" w:color="auto" w:fill="auto"/>
          </w:tcPr>
          <w:p w:rsidR="00670A8A" w:rsidRPr="00922E1F" w:rsidRDefault="00670A8A" w:rsidP="0046132A">
            <w:pPr>
              <w:spacing w:after="0" w:line="240" w:lineRule="auto"/>
            </w:pPr>
            <w:r w:rsidRPr="00922E1F">
              <w:t>3</w:t>
            </w:r>
          </w:p>
        </w:tc>
        <w:tc>
          <w:tcPr>
            <w:tcW w:w="1701" w:type="dxa"/>
            <w:shd w:val="clear" w:color="auto" w:fill="auto"/>
          </w:tcPr>
          <w:p w:rsidR="00670A8A" w:rsidRPr="00922E1F" w:rsidRDefault="00670A8A" w:rsidP="0046132A">
            <w:pPr>
              <w:spacing w:after="0" w:line="240" w:lineRule="auto"/>
              <w:jc w:val="center"/>
            </w:pPr>
            <w:r w:rsidRPr="00922E1F">
              <w:t>17</w:t>
            </w:r>
          </w:p>
        </w:tc>
        <w:tc>
          <w:tcPr>
            <w:tcW w:w="1701" w:type="dxa"/>
            <w:shd w:val="clear" w:color="auto" w:fill="auto"/>
          </w:tcPr>
          <w:p w:rsidR="00670A8A" w:rsidRPr="00922E1F" w:rsidRDefault="00670A8A" w:rsidP="0046132A">
            <w:pPr>
              <w:spacing w:after="0" w:line="240" w:lineRule="auto"/>
              <w:jc w:val="center"/>
            </w:pPr>
            <w:r w:rsidRPr="00922E1F">
              <w:t>3</w:t>
            </w:r>
          </w:p>
        </w:tc>
      </w:tr>
      <w:tr w:rsidR="006056A6" w:rsidRPr="00922E1F" w:rsidTr="00922E1F">
        <w:tc>
          <w:tcPr>
            <w:tcW w:w="1242" w:type="dxa"/>
            <w:shd w:val="clear" w:color="auto" w:fill="auto"/>
          </w:tcPr>
          <w:p w:rsidR="006056A6" w:rsidRPr="00922E1F" w:rsidRDefault="006056A6" w:rsidP="00922E1F">
            <w:pPr>
              <w:spacing w:after="0" w:line="240" w:lineRule="auto"/>
            </w:pPr>
            <w:r w:rsidRPr="00922E1F">
              <w:t>RC05</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284" w:type="dxa"/>
            <w:shd w:val="clear" w:color="auto" w:fill="auto"/>
          </w:tcPr>
          <w:p w:rsidR="006056A6" w:rsidRPr="00922E1F" w:rsidRDefault="006056A6" w:rsidP="00922E1F">
            <w:pPr>
              <w:spacing w:after="0" w:line="240" w:lineRule="auto"/>
            </w:pPr>
            <w:r w:rsidRPr="00922E1F">
              <w:t>2</w:t>
            </w:r>
          </w:p>
        </w:tc>
        <w:tc>
          <w:tcPr>
            <w:tcW w:w="283" w:type="dxa"/>
            <w:shd w:val="clear" w:color="auto" w:fill="auto"/>
          </w:tcPr>
          <w:p w:rsidR="006056A6" w:rsidRPr="00922E1F" w:rsidRDefault="006056A6" w:rsidP="00922E1F">
            <w:pPr>
              <w:spacing w:after="0" w:line="240" w:lineRule="auto"/>
            </w:pPr>
            <w:r w:rsidRPr="00922E1F">
              <w:t>2</w:t>
            </w:r>
          </w:p>
        </w:tc>
        <w:tc>
          <w:tcPr>
            <w:tcW w:w="1701" w:type="dxa"/>
            <w:shd w:val="clear" w:color="auto" w:fill="auto"/>
          </w:tcPr>
          <w:p w:rsidR="006056A6" w:rsidRPr="00922E1F" w:rsidRDefault="006056A6" w:rsidP="00922E1F">
            <w:pPr>
              <w:spacing w:after="0" w:line="240" w:lineRule="auto"/>
              <w:jc w:val="center"/>
            </w:pPr>
            <w:r w:rsidRPr="00922E1F">
              <w:t>12</w:t>
            </w:r>
          </w:p>
        </w:tc>
        <w:tc>
          <w:tcPr>
            <w:tcW w:w="1701" w:type="dxa"/>
            <w:shd w:val="clear" w:color="auto" w:fill="auto"/>
          </w:tcPr>
          <w:p w:rsidR="006056A6" w:rsidRPr="00922E1F" w:rsidRDefault="006056A6" w:rsidP="00922E1F">
            <w:pPr>
              <w:spacing w:after="0" w:line="240" w:lineRule="auto"/>
              <w:jc w:val="center"/>
            </w:pPr>
            <w:r w:rsidRPr="00922E1F">
              <w:t>2</w:t>
            </w:r>
          </w:p>
        </w:tc>
      </w:tr>
      <w:tr w:rsidR="00E20876" w:rsidRPr="00922E1F" w:rsidTr="0046132A">
        <w:tc>
          <w:tcPr>
            <w:tcW w:w="1242" w:type="dxa"/>
            <w:shd w:val="clear" w:color="auto" w:fill="auto"/>
          </w:tcPr>
          <w:p w:rsidR="00E20876" w:rsidRPr="00922E1F" w:rsidRDefault="00E20876" w:rsidP="0046132A">
            <w:pPr>
              <w:spacing w:after="0" w:line="240" w:lineRule="auto"/>
            </w:pPr>
            <w:r>
              <w:t>RC07</w:t>
            </w:r>
          </w:p>
        </w:tc>
        <w:tc>
          <w:tcPr>
            <w:tcW w:w="284" w:type="dxa"/>
            <w:shd w:val="clear" w:color="auto" w:fill="auto"/>
          </w:tcPr>
          <w:p w:rsidR="00E20876" w:rsidRPr="00922E1F" w:rsidRDefault="00E20876" w:rsidP="0046132A">
            <w:pPr>
              <w:spacing w:after="0" w:line="240" w:lineRule="auto"/>
            </w:pPr>
            <w:r w:rsidRPr="00922E1F">
              <w:t>2</w:t>
            </w:r>
          </w:p>
        </w:tc>
        <w:tc>
          <w:tcPr>
            <w:tcW w:w="283" w:type="dxa"/>
            <w:shd w:val="clear" w:color="auto" w:fill="auto"/>
          </w:tcPr>
          <w:p w:rsidR="00E20876" w:rsidRPr="00922E1F" w:rsidRDefault="00E20876" w:rsidP="0046132A">
            <w:pPr>
              <w:spacing w:after="0" w:line="240" w:lineRule="auto"/>
            </w:pPr>
            <w:r w:rsidRPr="00922E1F">
              <w:t>2</w:t>
            </w:r>
          </w:p>
        </w:tc>
        <w:tc>
          <w:tcPr>
            <w:tcW w:w="284" w:type="dxa"/>
            <w:shd w:val="clear" w:color="auto" w:fill="auto"/>
          </w:tcPr>
          <w:p w:rsidR="00E20876" w:rsidRPr="00922E1F" w:rsidRDefault="00E20876" w:rsidP="0046132A">
            <w:pPr>
              <w:spacing w:after="0" w:line="240" w:lineRule="auto"/>
            </w:pPr>
            <w:r w:rsidRPr="00922E1F">
              <w:t>2</w:t>
            </w:r>
          </w:p>
        </w:tc>
        <w:tc>
          <w:tcPr>
            <w:tcW w:w="283" w:type="dxa"/>
            <w:shd w:val="clear" w:color="auto" w:fill="auto"/>
          </w:tcPr>
          <w:p w:rsidR="00E20876" w:rsidRPr="00922E1F" w:rsidRDefault="00E20876" w:rsidP="0046132A">
            <w:pPr>
              <w:spacing w:after="0" w:line="240" w:lineRule="auto"/>
            </w:pPr>
            <w:r w:rsidRPr="00922E1F">
              <w:t>2</w:t>
            </w:r>
          </w:p>
        </w:tc>
        <w:tc>
          <w:tcPr>
            <w:tcW w:w="284" w:type="dxa"/>
            <w:shd w:val="clear" w:color="auto" w:fill="auto"/>
          </w:tcPr>
          <w:p w:rsidR="00E20876" w:rsidRPr="00922E1F" w:rsidRDefault="00E20876" w:rsidP="0046132A">
            <w:pPr>
              <w:spacing w:after="0" w:line="240" w:lineRule="auto"/>
            </w:pPr>
            <w:r w:rsidRPr="00922E1F">
              <w:t>2</w:t>
            </w:r>
          </w:p>
        </w:tc>
        <w:tc>
          <w:tcPr>
            <w:tcW w:w="283" w:type="dxa"/>
            <w:shd w:val="clear" w:color="auto" w:fill="auto"/>
          </w:tcPr>
          <w:p w:rsidR="00E20876" w:rsidRPr="00922E1F" w:rsidRDefault="00E20876" w:rsidP="0046132A">
            <w:pPr>
              <w:spacing w:after="0" w:line="240" w:lineRule="auto"/>
            </w:pPr>
            <w:r w:rsidRPr="00922E1F">
              <w:t>2</w:t>
            </w:r>
          </w:p>
        </w:tc>
        <w:tc>
          <w:tcPr>
            <w:tcW w:w="1701" w:type="dxa"/>
            <w:shd w:val="clear" w:color="auto" w:fill="auto"/>
          </w:tcPr>
          <w:p w:rsidR="00E20876" w:rsidRPr="00922E1F" w:rsidRDefault="00E20876" w:rsidP="0046132A">
            <w:pPr>
              <w:spacing w:after="0" w:line="240" w:lineRule="auto"/>
              <w:jc w:val="center"/>
            </w:pPr>
            <w:r w:rsidRPr="00922E1F">
              <w:t>12</w:t>
            </w:r>
          </w:p>
        </w:tc>
        <w:tc>
          <w:tcPr>
            <w:tcW w:w="1701" w:type="dxa"/>
            <w:shd w:val="clear" w:color="auto" w:fill="auto"/>
          </w:tcPr>
          <w:p w:rsidR="00E20876" w:rsidRPr="00922E1F" w:rsidRDefault="00E20876" w:rsidP="0046132A">
            <w:pPr>
              <w:spacing w:after="0" w:line="240" w:lineRule="auto"/>
              <w:jc w:val="center"/>
            </w:pPr>
            <w:r w:rsidRPr="00922E1F">
              <w:t>2</w:t>
            </w:r>
          </w:p>
        </w:tc>
      </w:tr>
      <w:tr w:rsidR="00670A8A" w:rsidRPr="00922E1F" w:rsidTr="0046132A">
        <w:tc>
          <w:tcPr>
            <w:tcW w:w="1242" w:type="dxa"/>
            <w:shd w:val="clear" w:color="auto" w:fill="auto"/>
          </w:tcPr>
          <w:p w:rsidR="00670A8A" w:rsidRPr="00922E1F" w:rsidRDefault="00670A8A" w:rsidP="0046132A">
            <w:pPr>
              <w:spacing w:after="0" w:line="240" w:lineRule="auto"/>
            </w:pPr>
            <w:r w:rsidRPr="00922E1F">
              <w:t>RC01</w:t>
            </w:r>
          </w:p>
        </w:tc>
        <w:tc>
          <w:tcPr>
            <w:tcW w:w="284" w:type="dxa"/>
            <w:shd w:val="clear" w:color="auto" w:fill="auto"/>
          </w:tcPr>
          <w:p w:rsidR="00670A8A" w:rsidRPr="00922E1F" w:rsidRDefault="00670A8A" w:rsidP="0046132A">
            <w:pPr>
              <w:spacing w:after="0" w:line="240" w:lineRule="auto"/>
            </w:pPr>
            <w:r w:rsidRPr="00922E1F">
              <w:t>1</w:t>
            </w:r>
          </w:p>
        </w:tc>
        <w:tc>
          <w:tcPr>
            <w:tcW w:w="283" w:type="dxa"/>
            <w:shd w:val="clear" w:color="auto" w:fill="auto"/>
          </w:tcPr>
          <w:p w:rsidR="00670A8A" w:rsidRPr="00922E1F" w:rsidRDefault="00670A8A" w:rsidP="0046132A">
            <w:pPr>
              <w:spacing w:after="0" w:line="240" w:lineRule="auto"/>
            </w:pPr>
            <w:r w:rsidRPr="00922E1F">
              <w:t>1</w:t>
            </w:r>
          </w:p>
        </w:tc>
        <w:tc>
          <w:tcPr>
            <w:tcW w:w="284" w:type="dxa"/>
            <w:shd w:val="clear" w:color="auto" w:fill="auto"/>
          </w:tcPr>
          <w:p w:rsidR="00670A8A" w:rsidRPr="00922E1F" w:rsidRDefault="00670A8A" w:rsidP="0046132A">
            <w:pPr>
              <w:spacing w:after="0" w:line="240" w:lineRule="auto"/>
            </w:pPr>
            <w:r w:rsidRPr="00922E1F">
              <w:t>1</w:t>
            </w:r>
          </w:p>
        </w:tc>
        <w:tc>
          <w:tcPr>
            <w:tcW w:w="283" w:type="dxa"/>
            <w:shd w:val="clear" w:color="auto" w:fill="auto"/>
          </w:tcPr>
          <w:p w:rsidR="00670A8A" w:rsidRPr="00922E1F" w:rsidRDefault="00670A8A" w:rsidP="0046132A">
            <w:pPr>
              <w:spacing w:after="0" w:line="240" w:lineRule="auto"/>
            </w:pPr>
            <w:r w:rsidRPr="00922E1F">
              <w:t>1</w:t>
            </w:r>
          </w:p>
        </w:tc>
        <w:tc>
          <w:tcPr>
            <w:tcW w:w="284" w:type="dxa"/>
            <w:shd w:val="clear" w:color="auto" w:fill="auto"/>
          </w:tcPr>
          <w:p w:rsidR="00670A8A" w:rsidRPr="00922E1F" w:rsidRDefault="00670A8A" w:rsidP="0046132A">
            <w:pPr>
              <w:spacing w:after="0" w:line="240" w:lineRule="auto"/>
            </w:pPr>
            <w:r w:rsidRPr="00922E1F">
              <w:t>1</w:t>
            </w:r>
          </w:p>
        </w:tc>
        <w:tc>
          <w:tcPr>
            <w:tcW w:w="283" w:type="dxa"/>
            <w:shd w:val="clear" w:color="auto" w:fill="auto"/>
          </w:tcPr>
          <w:p w:rsidR="00670A8A" w:rsidRPr="00922E1F" w:rsidRDefault="00670A8A" w:rsidP="0046132A">
            <w:pPr>
              <w:spacing w:after="0" w:line="240" w:lineRule="auto"/>
            </w:pPr>
            <w:r w:rsidRPr="00922E1F">
              <w:t>1</w:t>
            </w:r>
          </w:p>
        </w:tc>
        <w:tc>
          <w:tcPr>
            <w:tcW w:w="1701" w:type="dxa"/>
            <w:shd w:val="clear" w:color="auto" w:fill="auto"/>
          </w:tcPr>
          <w:p w:rsidR="00670A8A" w:rsidRPr="00922E1F" w:rsidRDefault="00670A8A" w:rsidP="0046132A">
            <w:pPr>
              <w:spacing w:after="0" w:line="240" w:lineRule="auto"/>
              <w:jc w:val="center"/>
            </w:pPr>
            <w:r w:rsidRPr="00922E1F">
              <w:t>6</w:t>
            </w:r>
          </w:p>
        </w:tc>
        <w:tc>
          <w:tcPr>
            <w:tcW w:w="1701" w:type="dxa"/>
            <w:shd w:val="clear" w:color="auto" w:fill="auto"/>
          </w:tcPr>
          <w:p w:rsidR="00670A8A" w:rsidRPr="00922E1F" w:rsidRDefault="00670A8A" w:rsidP="0046132A">
            <w:pPr>
              <w:spacing w:after="0" w:line="240" w:lineRule="auto"/>
              <w:jc w:val="center"/>
            </w:pPr>
            <w:r w:rsidRPr="00922E1F">
              <w:t>1</w:t>
            </w:r>
          </w:p>
        </w:tc>
      </w:tr>
    </w:tbl>
    <w:p w:rsidR="006056A6" w:rsidRDefault="006056A6" w:rsidP="00BB7F2E"/>
    <w:p w:rsidR="006056A6" w:rsidRDefault="006056A6" w:rsidP="00BB7F2E">
      <w:r>
        <w:t xml:space="preserve">Aunque en última instancia se obtiene un empate entre los requisitos RC02, RC03 y RC04, al realizar un análisis del puntaje total es posible determinar que el requisito de calidad número 2, el cual atiende aspectos </w:t>
      </w:r>
      <w:r>
        <w:lastRenderedPageBreak/>
        <w:t>de confiabilidad de la información, es al que se le dedicará mayor atención y sobre el que se evaluará el diseño de la arquitectura en fases posteriores del proyecto.</w:t>
      </w:r>
    </w:p>
    <w:p w:rsidR="00082AAC" w:rsidRDefault="00082AAC" w:rsidP="00082AAC">
      <w:pPr>
        <w:pStyle w:val="Ttulo1"/>
      </w:pPr>
      <w:bookmarkStart w:id="27" w:name="_Toc354750515"/>
      <w:bookmarkStart w:id="28" w:name="_Toc358408711"/>
      <w:bookmarkStart w:id="29" w:name="_Toc354750514"/>
      <w:r>
        <w:t>4. Actores</w:t>
      </w:r>
      <w:bookmarkEnd w:id="27"/>
      <w:bookmarkEnd w:id="28"/>
    </w:p>
    <w:p w:rsidR="00082AAC" w:rsidRPr="00285406" w:rsidRDefault="00082AAC" w:rsidP="00082AAC">
      <w:r>
        <w:t>A continuación se realizó la identificación de los actores que darán uso al sistema y concentrándolos en dos listas; en la primera de ellas se describe al actor en sí, y en la segunda se indica cual es el beneficio que desea obtener del sistema.</w:t>
      </w:r>
    </w:p>
    <w:p w:rsidR="00082AAC" w:rsidRDefault="00082AAC" w:rsidP="00082AAC">
      <w:pPr>
        <w:pStyle w:val="Ttulo2"/>
      </w:pPr>
      <w:bookmarkStart w:id="30" w:name="_Toc354750516"/>
      <w:bookmarkStart w:id="31" w:name="_Toc358408712"/>
      <w:r>
        <w:t>4.1 Lista Actor-Semántica</w:t>
      </w:r>
      <w:bookmarkEnd w:id="30"/>
      <w:bookmarkEnd w:id="31"/>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095"/>
      </w:tblGrid>
      <w:tr w:rsidR="00082AAC" w:rsidRPr="00922E1F" w:rsidTr="00082AAC">
        <w:trPr>
          <w:trHeight w:val="292"/>
          <w:jc w:val="center"/>
        </w:trPr>
        <w:tc>
          <w:tcPr>
            <w:tcW w:w="3794" w:type="dxa"/>
            <w:shd w:val="clear" w:color="auto" w:fill="auto"/>
            <w:vAlign w:val="center"/>
          </w:tcPr>
          <w:p w:rsidR="00082AAC" w:rsidRPr="00922E1F" w:rsidRDefault="00082AAC" w:rsidP="0046132A">
            <w:pPr>
              <w:jc w:val="center"/>
              <w:rPr>
                <w:b/>
              </w:rPr>
            </w:pPr>
            <w:r w:rsidRPr="00922E1F">
              <w:rPr>
                <w:b/>
              </w:rPr>
              <w:t>Actor</w:t>
            </w:r>
          </w:p>
        </w:tc>
        <w:tc>
          <w:tcPr>
            <w:tcW w:w="6095" w:type="dxa"/>
            <w:shd w:val="clear" w:color="auto" w:fill="auto"/>
            <w:vAlign w:val="center"/>
          </w:tcPr>
          <w:p w:rsidR="00082AAC" w:rsidRPr="00922E1F" w:rsidRDefault="00082AAC" w:rsidP="0046132A">
            <w:pPr>
              <w:jc w:val="center"/>
              <w:rPr>
                <w:b/>
              </w:rPr>
            </w:pPr>
            <w:r w:rsidRPr="00922E1F">
              <w:rPr>
                <w:b/>
              </w:rPr>
              <w:t>Descripción</w:t>
            </w:r>
          </w:p>
        </w:tc>
      </w:tr>
      <w:tr w:rsidR="00082AAC" w:rsidRPr="00922E1F" w:rsidTr="00082AAC">
        <w:trPr>
          <w:trHeight w:val="795"/>
          <w:jc w:val="center"/>
        </w:trPr>
        <w:tc>
          <w:tcPr>
            <w:tcW w:w="3794" w:type="dxa"/>
            <w:shd w:val="clear" w:color="auto" w:fill="auto"/>
          </w:tcPr>
          <w:p w:rsidR="00082AAC" w:rsidRPr="00082AAC" w:rsidRDefault="00082AAC" w:rsidP="0046132A">
            <w:pPr>
              <w:rPr>
                <w:sz w:val="20"/>
                <w:szCs w:val="20"/>
              </w:rPr>
            </w:pPr>
            <w:r w:rsidRPr="00082AAC">
              <w:rPr>
                <w:sz w:val="20"/>
                <w:szCs w:val="20"/>
              </w:rPr>
              <w:t>Alumnos</w:t>
            </w:r>
          </w:p>
        </w:tc>
        <w:tc>
          <w:tcPr>
            <w:tcW w:w="6095" w:type="dxa"/>
            <w:shd w:val="clear" w:color="auto" w:fill="auto"/>
          </w:tcPr>
          <w:p w:rsidR="00082AAC" w:rsidRPr="00082AAC" w:rsidRDefault="00082AAC" w:rsidP="0046132A">
            <w:pPr>
              <w:rPr>
                <w:sz w:val="20"/>
                <w:szCs w:val="20"/>
              </w:rPr>
            </w:pPr>
            <w:r w:rsidRPr="00082AAC">
              <w:rPr>
                <w:sz w:val="20"/>
                <w:szCs w:val="20"/>
              </w:rPr>
              <w:t>Estudiantes de la institución que, o bien, se encuentran cursando una carrera, o ya concluyeron con sus estudios pero sin realizar su trámite de titulación.</w:t>
            </w:r>
          </w:p>
        </w:tc>
      </w:tr>
      <w:tr w:rsidR="00082AAC" w:rsidRPr="00922E1F" w:rsidTr="0046132A">
        <w:trPr>
          <w:trHeight w:val="535"/>
          <w:jc w:val="center"/>
        </w:trPr>
        <w:tc>
          <w:tcPr>
            <w:tcW w:w="3794" w:type="dxa"/>
            <w:shd w:val="clear" w:color="auto" w:fill="auto"/>
          </w:tcPr>
          <w:p w:rsidR="00082AAC" w:rsidRPr="00082AAC" w:rsidRDefault="00082AAC" w:rsidP="00082AAC">
            <w:pPr>
              <w:rPr>
                <w:sz w:val="20"/>
                <w:szCs w:val="20"/>
              </w:rPr>
            </w:pPr>
            <w:r w:rsidRPr="00082AAC">
              <w:rPr>
                <w:sz w:val="20"/>
                <w:szCs w:val="20"/>
              </w:rPr>
              <w:t>Encargado de Tr</w:t>
            </w:r>
            <w:r>
              <w:rPr>
                <w:sz w:val="20"/>
                <w:szCs w:val="20"/>
              </w:rPr>
              <w:t>á</w:t>
            </w:r>
            <w:r w:rsidRPr="00082AAC">
              <w:rPr>
                <w:sz w:val="20"/>
                <w:szCs w:val="20"/>
              </w:rPr>
              <w:t>mite de Titulación en el Dpto. de Servicios Escolares</w:t>
            </w:r>
          </w:p>
        </w:tc>
        <w:tc>
          <w:tcPr>
            <w:tcW w:w="6095" w:type="dxa"/>
            <w:shd w:val="clear" w:color="auto" w:fill="auto"/>
          </w:tcPr>
          <w:p w:rsidR="00082AAC" w:rsidRPr="00082AAC" w:rsidRDefault="00082AAC" w:rsidP="0046132A">
            <w:pPr>
              <w:rPr>
                <w:sz w:val="20"/>
                <w:szCs w:val="20"/>
              </w:rPr>
            </w:pPr>
            <w:r w:rsidRPr="00082AAC">
              <w:rPr>
                <w:sz w:val="20"/>
                <w:szCs w:val="20"/>
              </w:rPr>
              <w:t>Persona encargada de la gestión de documentación de los trámites que inician los alumnos.</w:t>
            </w:r>
          </w:p>
        </w:tc>
      </w:tr>
      <w:tr w:rsidR="00082AAC" w:rsidRPr="00922E1F" w:rsidTr="0046132A">
        <w:trPr>
          <w:jc w:val="center"/>
        </w:trPr>
        <w:tc>
          <w:tcPr>
            <w:tcW w:w="3794" w:type="dxa"/>
            <w:shd w:val="clear" w:color="auto" w:fill="auto"/>
          </w:tcPr>
          <w:p w:rsidR="00082AAC" w:rsidRPr="00082AAC" w:rsidRDefault="00082AAC" w:rsidP="0046132A">
            <w:pPr>
              <w:rPr>
                <w:sz w:val="20"/>
                <w:szCs w:val="20"/>
              </w:rPr>
            </w:pPr>
            <w:r w:rsidRPr="00082AAC">
              <w:rPr>
                <w:sz w:val="20"/>
                <w:szCs w:val="20"/>
              </w:rPr>
              <w:t>Je</w:t>
            </w:r>
            <w:r w:rsidR="00C23FC7">
              <w:rPr>
                <w:sz w:val="20"/>
                <w:szCs w:val="20"/>
              </w:rPr>
              <w:t>fe de coordinación del departamento de titulación</w:t>
            </w:r>
          </w:p>
        </w:tc>
        <w:tc>
          <w:tcPr>
            <w:tcW w:w="6095" w:type="dxa"/>
            <w:shd w:val="clear" w:color="auto" w:fill="auto"/>
          </w:tcPr>
          <w:p w:rsidR="00082AAC" w:rsidRPr="00082AAC" w:rsidRDefault="00C23FC7" w:rsidP="00C23FC7">
            <w:pPr>
              <w:rPr>
                <w:sz w:val="20"/>
                <w:szCs w:val="20"/>
              </w:rPr>
            </w:pPr>
            <w:r>
              <w:rPr>
                <w:sz w:val="20"/>
                <w:szCs w:val="20"/>
              </w:rPr>
              <w:t>Jefe de la oficina</w:t>
            </w:r>
            <w:r w:rsidR="00082AAC" w:rsidRPr="00082AAC">
              <w:rPr>
                <w:sz w:val="20"/>
                <w:szCs w:val="20"/>
              </w:rPr>
              <w:t xml:space="preserve"> de titulación con cierto nivel de privilegios en cuanto a labores involucradas dentro del trámite.</w:t>
            </w:r>
          </w:p>
        </w:tc>
      </w:tr>
      <w:tr w:rsidR="00082AAC" w:rsidRPr="00922E1F" w:rsidTr="0046132A">
        <w:trPr>
          <w:jc w:val="center"/>
        </w:trPr>
        <w:tc>
          <w:tcPr>
            <w:tcW w:w="3794" w:type="dxa"/>
            <w:shd w:val="clear" w:color="auto" w:fill="auto"/>
          </w:tcPr>
          <w:p w:rsidR="00082AAC" w:rsidRPr="00082AAC" w:rsidRDefault="00082AAC" w:rsidP="0046132A">
            <w:pPr>
              <w:rPr>
                <w:sz w:val="20"/>
                <w:szCs w:val="20"/>
              </w:rPr>
            </w:pPr>
            <w:r w:rsidRPr="00082AAC">
              <w:rPr>
                <w:sz w:val="20"/>
                <w:szCs w:val="20"/>
              </w:rPr>
              <w:t>Jefe de departamento académico</w:t>
            </w:r>
            <w:r w:rsidR="00C23FC7">
              <w:rPr>
                <w:sz w:val="20"/>
                <w:szCs w:val="20"/>
              </w:rPr>
              <w:t xml:space="preserve"> con carreras asignadas</w:t>
            </w:r>
          </w:p>
        </w:tc>
        <w:tc>
          <w:tcPr>
            <w:tcW w:w="6095" w:type="dxa"/>
            <w:shd w:val="clear" w:color="auto" w:fill="auto"/>
          </w:tcPr>
          <w:p w:rsidR="00082AAC" w:rsidRPr="00082AAC" w:rsidRDefault="00082AAC" w:rsidP="00C23FC7">
            <w:pPr>
              <w:rPr>
                <w:sz w:val="20"/>
                <w:szCs w:val="20"/>
              </w:rPr>
            </w:pPr>
            <w:r w:rsidRPr="00082AAC">
              <w:rPr>
                <w:sz w:val="20"/>
                <w:szCs w:val="20"/>
              </w:rPr>
              <w:t xml:space="preserve">Persona encargada del control de labores relacionadas a las actividades </w:t>
            </w:r>
            <w:r w:rsidR="00C23FC7">
              <w:rPr>
                <w:sz w:val="20"/>
                <w:szCs w:val="20"/>
              </w:rPr>
              <w:t>de un departamento académico.</w:t>
            </w:r>
          </w:p>
        </w:tc>
      </w:tr>
      <w:tr w:rsidR="00082AAC" w:rsidRPr="00922E1F" w:rsidTr="0046132A">
        <w:trPr>
          <w:jc w:val="center"/>
        </w:trPr>
        <w:tc>
          <w:tcPr>
            <w:tcW w:w="3794" w:type="dxa"/>
            <w:shd w:val="clear" w:color="auto" w:fill="auto"/>
          </w:tcPr>
          <w:p w:rsidR="00082AAC" w:rsidRPr="00082AAC" w:rsidRDefault="00082AAC" w:rsidP="0046132A">
            <w:pPr>
              <w:rPr>
                <w:sz w:val="20"/>
                <w:szCs w:val="20"/>
              </w:rPr>
            </w:pPr>
            <w:r w:rsidRPr="00082AAC">
              <w:rPr>
                <w:sz w:val="20"/>
                <w:szCs w:val="20"/>
              </w:rPr>
              <w:t>Jefe de servicios escolares</w:t>
            </w:r>
          </w:p>
        </w:tc>
        <w:tc>
          <w:tcPr>
            <w:tcW w:w="6095" w:type="dxa"/>
            <w:shd w:val="clear" w:color="auto" w:fill="auto"/>
          </w:tcPr>
          <w:p w:rsidR="00082AAC" w:rsidRPr="00082AAC" w:rsidRDefault="00082AAC" w:rsidP="0046132A">
            <w:pPr>
              <w:rPr>
                <w:sz w:val="20"/>
                <w:szCs w:val="20"/>
              </w:rPr>
            </w:pPr>
            <w:r w:rsidRPr="00082AAC">
              <w:rPr>
                <w:sz w:val="20"/>
                <w:szCs w:val="20"/>
              </w:rPr>
              <w:t>Persona que autoriza la gestión del trámite.</w:t>
            </w:r>
          </w:p>
        </w:tc>
      </w:tr>
      <w:tr w:rsidR="00082AAC" w:rsidRPr="00922E1F" w:rsidTr="0046132A">
        <w:trPr>
          <w:trHeight w:val="597"/>
          <w:jc w:val="center"/>
        </w:trPr>
        <w:tc>
          <w:tcPr>
            <w:tcW w:w="3794" w:type="dxa"/>
            <w:shd w:val="clear" w:color="auto" w:fill="auto"/>
          </w:tcPr>
          <w:p w:rsidR="00082AAC" w:rsidRPr="00082AAC" w:rsidRDefault="00082AAC" w:rsidP="0046132A">
            <w:pPr>
              <w:rPr>
                <w:sz w:val="20"/>
                <w:szCs w:val="20"/>
              </w:rPr>
            </w:pPr>
            <w:r w:rsidRPr="00082AAC">
              <w:rPr>
                <w:sz w:val="20"/>
                <w:szCs w:val="20"/>
              </w:rPr>
              <w:t>Sinodal</w:t>
            </w:r>
          </w:p>
        </w:tc>
        <w:tc>
          <w:tcPr>
            <w:tcW w:w="6095" w:type="dxa"/>
            <w:shd w:val="clear" w:color="auto" w:fill="auto"/>
          </w:tcPr>
          <w:p w:rsidR="00082AAC" w:rsidRPr="00082AAC" w:rsidRDefault="00082AAC" w:rsidP="0046132A">
            <w:pPr>
              <w:rPr>
                <w:sz w:val="20"/>
                <w:szCs w:val="20"/>
              </w:rPr>
            </w:pPr>
            <w:r w:rsidRPr="00082AAC">
              <w:rPr>
                <w:sz w:val="20"/>
                <w:szCs w:val="20"/>
              </w:rPr>
              <w:t xml:space="preserve">Profesor que realiza labores de asesor de trabajos de titulación, o bien, participa en la aplicación de exámenes de conocimientos generales. </w:t>
            </w:r>
          </w:p>
        </w:tc>
      </w:tr>
    </w:tbl>
    <w:p w:rsidR="00082AAC" w:rsidRDefault="00082AAC" w:rsidP="00082AAC">
      <w:pPr>
        <w:pStyle w:val="Ttulo2"/>
      </w:pPr>
      <w:bookmarkStart w:id="32" w:name="_Toc354750517"/>
      <w:bookmarkStart w:id="33" w:name="_Toc358408713"/>
      <w:r>
        <w:t>4.2 Lista Actor-Objetivo</w:t>
      </w:r>
      <w:bookmarkEnd w:id="32"/>
      <w:bookmarkEnd w:id="33"/>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095"/>
      </w:tblGrid>
      <w:tr w:rsidR="00082AAC" w:rsidRPr="00922E1F" w:rsidTr="0046132A">
        <w:trPr>
          <w:jc w:val="center"/>
        </w:trPr>
        <w:tc>
          <w:tcPr>
            <w:tcW w:w="3794" w:type="dxa"/>
            <w:shd w:val="clear" w:color="auto" w:fill="auto"/>
            <w:vAlign w:val="center"/>
          </w:tcPr>
          <w:p w:rsidR="00082AAC" w:rsidRPr="00922E1F" w:rsidRDefault="00082AAC" w:rsidP="0046132A">
            <w:pPr>
              <w:jc w:val="center"/>
              <w:rPr>
                <w:b/>
              </w:rPr>
            </w:pPr>
            <w:r w:rsidRPr="00922E1F">
              <w:rPr>
                <w:b/>
              </w:rPr>
              <w:t>Actor</w:t>
            </w:r>
          </w:p>
        </w:tc>
        <w:tc>
          <w:tcPr>
            <w:tcW w:w="6095" w:type="dxa"/>
            <w:shd w:val="clear" w:color="auto" w:fill="auto"/>
          </w:tcPr>
          <w:p w:rsidR="00082AAC" w:rsidRPr="00922E1F" w:rsidRDefault="00082AAC" w:rsidP="0046132A">
            <w:pPr>
              <w:jc w:val="center"/>
              <w:rPr>
                <w:b/>
              </w:rPr>
            </w:pPr>
            <w:r w:rsidRPr="00922E1F">
              <w:rPr>
                <w:b/>
              </w:rPr>
              <w:t>Objetivo</w:t>
            </w:r>
          </w:p>
        </w:tc>
      </w:tr>
      <w:tr w:rsidR="00082AAC" w:rsidRPr="00922E1F" w:rsidTr="0046132A">
        <w:trPr>
          <w:jc w:val="center"/>
        </w:trPr>
        <w:tc>
          <w:tcPr>
            <w:tcW w:w="3794" w:type="dxa"/>
            <w:shd w:val="clear" w:color="auto" w:fill="auto"/>
          </w:tcPr>
          <w:p w:rsidR="00082AAC" w:rsidRPr="00082AAC" w:rsidRDefault="00082AAC" w:rsidP="0046132A">
            <w:pPr>
              <w:rPr>
                <w:sz w:val="20"/>
                <w:szCs w:val="20"/>
              </w:rPr>
            </w:pPr>
            <w:r w:rsidRPr="00082AAC">
              <w:rPr>
                <w:sz w:val="20"/>
                <w:szCs w:val="20"/>
              </w:rPr>
              <w:t>Alumnos</w:t>
            </w:r>
          </w:p>
        </w:tc>
        <w:tc>
          <w:tcPr>
            <w:tcW w:w="6095" w:type="dxa"/>
            <w:shd w:val="clear" w:color="auto" w:fill="auto"/>
          </w:tcPr>
          <w:p w:rsidR="00082AAC" w:rsidRPr="00082AAC" w:rsidRDefault="00082AAC" w:rsidP="00C23FC7">
            <w:pPr>
              <w:rPr>
                <w:sz w:val="20"/>
                <w:szCs w:val="20"/>
              </w:rPr>
            </w:pPr>
            <w:r w:rsidRPr="00082AAC">
              <w:rPr>
                <w:sz w:val="20"/>
                <w:szCs w:val="20"/>
              </w:rPr>
              <w:t>Inician trámites de titulación en diferentes tiempos durante su estancia en el ITC</w:t>
            </w:r>
            <w:r w:rsidR="00C23FC7">
              <w:rPr>
                <w:sz w:val="20"/>
                <w:szCs w:val="20"/>
              </w:rPr>
              <w:t>, o bien, después de su egreso de la institución;</w:t>
            </w:r>
            <w:r w:rsidRPr="00082AAC">
              <w:rPr>
                <w:sz w:val="20"/>
                <w:szCs w:val="20"/>
              </w:rPr>
              <w:t xml:space="preserve"> registran trabajos de titulación y consultan el estatus de su trámite en cualquier momento que desee. </w:t>
            </w:r>
          </w:p>
        </w:tc>
      </w:tr>
      <w:tr w:rsidR="00082AAC" w:rsidRPr="00922E1F" w:rsidTr="0046132A">
        <w:trPr>
          <w:jc w:val="center"/>
        </w:trPr>
        <w:tc>
          <w:tcPr>
            <w:tcW w:w="3794" w:type="dxa"/>
            <w:shd w:val="clear" w:color="auto" w:fill="auto"/>
          </w:tcPr>
          <w:p w:rsidR="00082AAC" w:rsidRPr="00082AAC" w:rsidRDefault="00082AAC" w:rsidP="0046132A">
            <w:pPr>
              <w:rPr>
                <w:sz w:val="20"/>
                <w:szCs w:val="20"/>
              </w:rPr>
            </w:pPr>
            <w:r w:rsidRPr="00082AAC">
              <w:rPr>
                <w:sz w:val="20"/>
                <w:szCs w:val="20"/>
              </w:rPr>
              <w:t>Jefe de coordinación de</w:t>
            </w:r>
            <w:r w:rsidR="00C23FC7">
              <w:rPr>
                <w:sz w:val="20"/>
                <w:szCs w:val="20"/>
              </w:rPr>
              <w:t>l departamento de</w:t>
            </w:r>
            <w:r w:rsidRPr="00082AAC">
              <w:rPr>
                <w:sz w:val="20"/>
                <w:szCs w:val="20"/>
              </w:rPr>
              <w:t xml:space="preserve"> titulación</w:t>
            </w:r>
          </w:p>
        </w:tc>
        <w:tc>
          <w:tcPr>
            <w:tcW w:w="6095" w:type="dxa"/>
            <w:shd w:val="clear" w:color="auto" w:fill="auto"/>
          </w:tcPr>
          <w:p w:rsidR="00082AAC" w:rsidRPr="00082AAC" w:rsidRDefault="00082AAC" w:rsidP="0046132A">
            <w:pPr>
              <w:rPr>
                <w:sz w:val="20"/>
                <w:szCs w:val="20"/>
              </w:rPr>
            </w:pPr>
            <w:r w:rsidRPr="00082AAC">
              <w:rPr>
                <w:sz w:val="20"/>
                <w:szCs w:val="20"/>
              </w:rPr>
              <w:t>Lleva una agenda con la programación de los exámenes de titulación en las dos salas disponibles</w:t>
            </w:r>
          </w:p>
        </w:tc>
      </w:tr>
      <w:tr w:rsidR="00082AAC" w:rsidRPr="00922E1F" w:rsidTr="0046132A">
        <w:trPr>
          <w:jc w:val="center"/>
        </w:trPr>
        <w:tc>
          <w:tcPr>
            <w:tcW w:w="3794" w:type="dxa"/>
            <w:shd w:val="clear" w:color="auto" w:fill="auto"/>
          </w:tcPr>
          <w:p w:rsidR="00082AAC" w:rsidRPr="00082AAC" w:rsidRDefault="0046132A" w:rsidP="0046132A">
            <w:pPr>
              <w:rPr>
                <w:sz w:val="20"/>
                <w:szCs w:val="20"/>
              </w:rPr>
            </w:pPr>
            <w:r>
              <w:rPr>
                <w:sz w:val="20"/>
                <w:szCs w:val="20"/>
              </w:rPr>
              <w:t>Encargado del Trá</w:t>
            </w:r>
            <w:r w:rsidR="00082AAC" w:rsidRPr="00082AAC">
              <w:rPr>
                <w:sz w:val="20"/>
                <w:szCs w:val="20"/>
              </w:rPr>
              <w:t>mite de Titulación en Dpto. de Servicios Escolares</w:t>
            </w:r>
          </w:p>
        </w:tc>
        <w:tc>
          <w:tcPr>
            <w:tcW w:w="6095" w:type="dxa"/>
            <w:shd w:val="clear" w:color="auto" w:fill="auto"/>
          </w:tcPr>
          <w:p w:rsidR="00082AAC" w:rsidRPr="00082AAC" w:rsidRDefault="00082AAC" w:rsidP="00C23FC7">
            <w:pPr>
              <w:rPr>
                <w:sz w:val="20"/>
                <w:szCs w:val="20"/>
              </w:rPr>
            </w:pPr>
            <w:r w:rsidRPr="00082AAC">
              <w:rPr>
                <w:sz w:val="20"/>
                <w:szCs w:val="20"/>
              </w:rPr>
              <w:t>Se encarga de</w:t>
            </w:r>
            <w:r w:rsidR="00C23FC7">
              <w:rPr>
                <w:sz w:val="20"/>
                <w:szCs w:val="20"/>
              </w:rPr>
              <w:t>l control del expediente físico de los trámites de titulación, además</w:t>
            </w:r>
            <w:r w:rsidRPr="00082AAC">
              <w:rPr>
                <w:sz w:val="20"/>
                <w:szCs w:val="20"/>
              </w:rPr>
              <w:t xml:space="preserve"> </w:t>
            </w:r>
            <w:r w:rsidR="00C23FC7">
              <w:rPr>
                <w:sz w:val="20"/>
                <w:szCs w:val="20"/>
              </w:rPr>
              <w:t>del ingreso de</w:t>
            </w:r>
            <w:r w:rsidRPr="00082AAC">
              <w:rPr>
                <w:sz w:val="20"/>
                <w:szCs w:val="20"/>
              </w:rPr>
              <w:t xml:space="preserve"> los documen</w:t>
            </w:r>
            <w:r w:rsidR="00C23FC7">
              <w:rPr>
                <w:sz w:val="20"/>
                <w:szCs w:val="20"/>
              </w:rPr>
              <w:t>tos digitales involucrados en dichos procesos</w:t>
            </w:r>
            <w:r w:rsidRPr="00082AAC">
              <w:rPr>
                <w:sz w:val="20"/>
                <w:szCs w:val="20"/>
              </w:rPr>
              <w:t xml:space="preserve">, </w:t>
            </w:r>
            <w:r w:rsidR="00C23FC7">
              <w:rPr>
                <w:sz w:val="20"/>
                <w:szCs w:val="20"/>
              </w:rPr>
              <w:t xml:space="preserve"> y de la actualización del estatus de los mismos</w:t>
            </w:r>
            <w:r w:rsidRPr="00082AAC">
              <w:rPr>
                <w:sz w:val="20"/>
                <w:szCs w:val="20"/>
              </w:rPr>
              <w:t>.</w:t>
            </w:r>
          </w:p>
        </w:tc>
      </w:tr>
      <w:tr w:rsidR="00082AAC" w:rsidRPr="00922E1F" w:rsidTr="00082AAC">
        <w:trPr>
          <w:trHeight w:val="901"/>
          <w:jc w:val="center"/>
        </w:trPr>
        <w:tc>
          <w:tcPr>
            <w:tcW w:w="3794" w:type="dxa"/>
            <w:shd w:val="clear" w:color="auto" w:fill="auto"/>
          </w:tcPr>
          <w:p w:rsidR="00082AAC" w:rsidRPr="00082AAC" w:rsidRDefault="00082AAC" w:rsidP="00C23FC7">
            <w:pPr>
              <w:rPr>
                <w:sz w:val="20"/>
                <w:szCs w:val="20"/>
              </w:rPr>
            </w:pPr>
            <w:r w:rsidRPr="00082AAC">
              <w:rPr>
                <w:sz w:val="20"/>
                <w:szCs w:val="20"/>
              </w:rPr>
              <w:t xml:space="preserve">Jefe de departamento académico </w:t>
            </w:r>
            <w:r w:rsidR="00C23FC7">
              <w:rPr>
                <w:sz w:val="20"/>
                <w:szCs w:val="20"/>
              </w:rPr>
              <w:t>con carrera asignada</w:t>
            </w:r>
          </w:p>
        </w:tc>
        <w:tc>
          <w:tcPr>
            <w:tcW w:w="6095" w:type="dxa"/>
            <w:shd w:val="clear" w:color="auto" w:fill="auto"/>
          </w:tcPr>
          <w:p w:rsidR="00082AAC" w:rsidRPr="00082AAC" w:rsidRDefault="00082AAC" w:rsidP="0046132A">
            <w:pPr>
              <w:rPr>
                <w:sz w:val="20"/>
                <w:szCs w:val="20"/>
              </w:rPr>
            </w:pPr>
            <w:r w:rsidRPr="00082AAC">
              <w:rPr>
                <w:sz w:val="20"/>
                <w:szCs w:val="20"/>
              </w:rPr>
              <w:t>Se encarga de asignar a los sinodales que revisarán un trabajo de titulación, y a los que participaran en un examen de titulación. Y también  de cambiar sinodales en caso de que sea necesario.</w:t>
            </w:r>
          </w:p>
        </w:tc>
      </w:tr>
      <w:tr w:rsidR="00082AAC" w:rsidRPr="00922E1F" w:rsidTr="0046132A">
        <w:trPr>
          <w:jc w:val="center"/>
        </w:trPr>
        <w:tc>
          <w:tcPr>
            <w:tcW w:w="3794" w:type="dxa"/>
            <w:shd w:val="clear" w:color="auto" w:fill="auto"/>
          </w:tcPr>
          <w:p w:rsidR="00082AAC" w:rsidRPr="00082AAC" w:rsidRDefault="00082AAC" w:rsidP="0046132A">
            <w:pPr>
              <w:rPr>
                <w:sz w:val="20"/>
                <w:szCs w:val="20"/>
              </w:rPr>
            </w:pPr>
            <w:r w:rsidRPr="00082AAC">
              <w:rPr>
                <w:sz w:val="20"/>
                <w:szCs w:val="20"/>
              </w:rPr>
              <w:t>Jefe de servicios escolares</w:t>
            </w:r>
          </w:p>
        </w:tc>
        <w:tc>
          <w:tcPr>
            <w:tcW w:w="6095" w:type="dxa"/>
            <w:shd w:val="clear" w:color="auto" w:fill="auto"/>
          </w:tcPr>
          <w:p w:rsidR="00082AAC" w:rsidRPr="00082AAC" w:rsidRDefault="00082AAC" w:rsidP="0046132A">
            <w:pPr>
              <w:rPr>
                <w:sz w:val="20"/>
                <w:szCs w:val="20"/>
              </w:rPr>
            </w:pPr>
            <w:r w:rsidRPr="00082AAC">
              <w:rPr>
                <w:sz w:val="20"/>
                <w:szCs w:val="20"/>
              </w:rPr>
              <w:t xml:space="preserve">Debe autorizar la fecha de titulación de un estudiante cuando este cumpla con todos los requisitos. </w:t>
            </w:r>
          </w:p>
        </w:tc>
      </w:tr>
      <w:tr w:rsidR="00082AAC" w:rsidRPr="00922E1F" w:rsidTr="0046132A">
        <w:trPr>
          <w:trHeight w:val="597"/>
          <w:jc w:val="center"/>
        </w:trPr>
        <w:tc>
          <w:tcPr>
            <w:tcW w:w="3794" w:type="dxa"/>
            <w:shd w:val="clear" w:color="auto" w:fill="auto"/>
          </w:tcPr>
          <w:p w:rsidR="00082AAC" w:rsidRPr="00082AAC" w:rsidRDefault="00082AAC" w:rsidP="0046132A">
            <w:pPr>
              <w:rPr>
                <w:sz w:val="20"/>
                <w:szCs w:val="20"/>
              </w:rPr>
            </w:pPr>
            <w:r w:rsidRPr="00082AAC">
              <w:rPr>
                <w:sz w:val="20"/>
                <w:szCs w:val="20"/>
              </w:rPr>
              <w:lastRenderedPageBreak/>
              <w:t>Sinodal</w:t>
            </w:r>
          </w:p>
        </w:tc>
        <w:tc>
          <w:tcPr>
            <w:tcW w:w="6095" w:type="dxa"/>
            <w:shd w:val="clear" w:color="auto" w:fill="auto"/>
          </w:tcPr>
          <w:p w:rsidR="00082AAC" w:rsidRPr="00082AAC" w:rsidRDefault="00082AAC" w:rsidP="0046132A">
            <w:pPr>
              <w:rPr>
                <w:sz w:val="20"/>
                <w:szCs w:val="20"/>
              </w:rPr>
            </w:pPr>
            <w:r w:rsidRPr="00082AAC">
              <w:rPr>
                <w:sz w:val="20"/>
                <w:szCs w:val="20"/>
              </w:rPr>
              <w:t>Se encargan de revisar trabajos de titulación y emitir su dictamen</w:t>
            </w:r>
            <w:r w:rsidR="00C23FC7">
              <w:rPr>
                <w:sz w:val="20"/>
                <w:szCs w:val="20"/>
              </w:rPr>
              <w:t>, así como de proporcionar su firma para los documentos que así lo requieran</w:t>
            </w:r>
            <w:r w:rsidRPr="00082AAC">
              <w:rPr>
                <w:sz w:val="20"/>
                <w:szCs w:val="20"/>
              </w:rPr>
              <w:t xml:space="preserve">. </w:t>
            </w:r>
          </w:p>
        </w:tc>
      </w:tr>
    </w:tbl>
    <w:p w:rsidR="006056A6" w:rsidRDefault="00791BAC" w:rsidP="00DD7186">
      <w:pPr>
        <w:pStyle w:val="Ttulo1"/>
      </w:pPr>
      <w:bookmarkStart w:id="34" w:name="_Toc358408714"/>
      <w:r>
        <w:t xml:space="preserve">5. </w:t>
      </w:r>
      <w:r w:rsidR="006056A6">
        <w:t>Diagrama de contexto</w:t>
      </w:r>
      <w:bookmarkEnd w:id="29"/>
      <w:bookmarkEnd w:id="34"/>
    </w:p>
    <w:p w:rsidR="006056A6" w:rsidRDefault="001F767E" w:rsidP="00DD7186">
      <w:r>
        <w:rPr>
          <w:noProof/>
          <w:lang w:eastAsia="es-MX"/>
        </w:rPr>
        <w:drawing>
          <wp:anchor distT="0" distB="0" distL="114300" distR="114300" simplePos="0" relativeHeight="251702272" behindDoc="1" locked="0" layoutInCell="1" allowOverlap="1">
            <wp:simplePos x="0" y="0"/>
            <wp:positionH relativeFrom="column">
              <wp:posOffset>186690</wp:posOffset>
            </wp:positionH>
            <wp:positionV relativeFrom="paragraph">
              <wp:posOffset>470535</wp:posOffset>
            </wp:positionV>
            <wp:extent cx="4314069" cy="2124075"/>
            <wp:effectExtent l="0" t="0" r="0" b="0"/>
            <wp:wrapNone/>
            <wp:docPr id="3" name="Imagen 3" descr="C:\Users\Meza Osuna\Dropbox\ARSO proyecto\DiagramaDeCon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za Osuna\Dropbox\ARSO proyecto\DiagramaDeConext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4069" cy="2124075"/>
                    </a:xfrm>
                    <a:prstGeom prst="rect">
                      <a:avLst/>
                    </a:prstGeom>
                    <a:noFill/>
                    <a:ln>
                      <a:noFill/>
                    </a:ln>
                  </pic:spPr>
                </pic:pic>
              </a:graphicData>
            </a:graphic>
          </wp:anchor>
        </w:drawing>
      </w:r>
      <w:r w:rsidR="006056A6">
        <w:t>Para describir las relaciones entre el sistema a desarrollar y los elementos del ambiente donde se desen</w:t>
      </w:r>
      <w:r w:rsidR="00816C0D">
        <w:t xml:space="preserve">volverá se plantea el </w:t>
      </w:r>
      <w:r w:rsidR="006056A6">
        <w:t>diagrama de contexto</w:t>
      </w:r>
      <w:r w:rsidR="00816C0D">
        <w:t xml:space="preserve"> mostrado en la figura 5.1.</w:t>
      </w:r>
    </w:p>
    <w:p w:rsidR="006056A6" w:rsidRDefault="006056A6" w:rsidP="00DD7186"/>
    <w:p w:rsidR="006056A6" w:rsidRDefault="006056A6" w:rsidP="00DD7186"/>
    <w:p w:rsidR="006056A6" w:rsidRDefault="006056A6" w:rsidP="00DD7186"/>
    <w:p w:rsidR="006056A6" w:rsidRDefault="006056A6" w:rsidP="00DD7186"/>
    <w:p w:rsidR="006056A6" w:rsidRDefault="006056A6" w:rsidP="00DD7186"/>
    <w:p w:rsidR="006056A6" w:rsidRDefault="007A6CCD" w:rsidP="00DD7186">
      <w:r>
        <w:rPr>
          <w:noProof/>
          <w:lang w:eastAsia="es-MX"/>
        </w:rPr>
        <w:pict>
          <v:shape id="_x0000_s1051" type="#_x0000_t202" style="position:absolute;left:0;text-align:left;margin-left:297.15pt;margin-top:23.2pt;width:176.65pt;height:35.3pt;z-index:25168588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334082">
                  <w:pPr>
                    <w:rPr>
                      <w:b/>
                    </w:rPr>
                  </w:pPr>
                  <w:r>
                    <w:rPr>
                      <w:b/>
                    </w:rPr>
                    <w:t>Figura 5.</w:t>
                  </w:r>
                  <w:r w:rsidRPr="000F26C2">
                    <w:rPr>
                      <w:b/>
                    </w:rPr>
                    <w:t xml:space="preserve">1 – </w:t>
                  </w:r>
                  <w:r>
                    <w:rPr>
                      <w:b/>
                    </w:rPr>
                    <w:t>Diagrama de contexto del sistema</w:t>
                  </w:r>
                </w:p>
              </w:txbxContent>
            </v:textbox>
          </v:shape>
        </w:pict>
      </w:r>
    </w:p>
    <w:p w:rsidR="006056A6" w:rsidRDefault="006056A6" w:rsidP="00DD7186"/>
    <w:p w:rsidR="006056A6" w:rsidRDefault="006056A6" w:rsidP="00DD7186"/>
    <w:p w:rsidR="006C301C" w:rsidRDefault="006056A6" w:rsidP="00DD7186">
      <w:r>
        <w:t>En dicho diagrama se puede apreciar la dependencia que el Sistema de Titulación posee respecto al Sistema de Integración Escolar, debido a que la información de alumnos y profesores que se darán de alta será obtenida de este último</w:t>
      </w:r>
      <w:r w:rsidR="00DB27EB">
        <w:t>. Además, la conexión con el Sistema de Servicios Escolares permitirá que el registro de los pagos se pueda automatizar.</w:t>
      </w:r>
    </w:p>
    <w:p w:rsidR="006056A6" w:rsidRDefault="00337611" w:rsidP="00686900">
      <w:pPr>
        <w:pStyle w:val="Ttulo1"/>
      </w:pPr>
      <w:bookmarkStart w:id="35" w:name="_Toc354750518"/>
      <w:bookmarkStart w:id="36" w:name="_Toc358408715"/>
      <w:r>
        <w:t xml:space="preserve">6. </w:t>
      </w:r>
      <w:r w:rsidR="006056A6">
        <w:t>Casos de uso</w:t>
      </w:r>
      <w:bookmarkEnd w:id="35"/>
      <w:bookmarkEnd w:id="36"/>
    </w:p>
    <w:p w:rsidR="006056A6" w:rsidRDefault="006056A6" w:rsidP="00E15277">
      <w:r>
        <w:t>Posteriormente se determinaron una serie de escenarios en los que se le da uso al sistema y que posteriormente permitirán la evaluación del c</w:t>
      </w:r>
      <w:r w:rsidR="00816C0D">
        <w:t xml:space="preserve">umplimiento de los requisitos </w:t>
      </w:r>
      <w:r>
        <w:t>funcionales. Estos escenarios se enlistan a continuación.</w:t>
      </w:r>
    </w:p>
    <w:p w:rsidR="006056A6" w:rsidRDefault="00337611" w:rsidP="0080439B">
      <w:pPr>
        <w:pStyle w:val="Ttulo2"/>
      </w:pPr>
      <w:bookmarkStart w:id="37" w:name="_Toc354750519"/>
      <w:bookmarkStart w:id="38" w:name="_Toc358408716"/>
      <w:r>
        <w:t xml:space="preserve">6.1 </w:t>
      </w:r>
      <w:r w:rsidR="006056A6">
        <w:t>Listado</w:t>
      </w:r>
      <w:bookmarkEnd w:id="37"/>
      <w:bookmarkEnd w:id="38"/>
    </w:p>
    <w:p w:rsidR="006056A6" w:rsidRPr="00E15277" w:rsidRDefault="006056A6" w:rsidP="00E15277">
      <w:pPr>
        <w:spacing w:after="0"/>
      </w:pPr>
      <w:r>
        <w:t>CU01</w:t>
      </w:r>
      <w:r>
        <w:tab/>
      </w:r>
      <w:r w:rsidRPr="00E15277">
        <w:t>ABCC de alumnos</w:t>
      </w:r>
    </w:p>
    <w:p w:rsidR="006056A6" w:rsidRPr="00E15277" w:rsidRDefault="006056A6" w:rsidP="00E15277">
      <w:pPr>
        <w:spacing w:after="0"/>
      </w:pPr>
      <w:r>
        <w:t>CU02</w:t>
      </w:r>
      <w:r>
        <w:tab/>
        <w:t xml:space="preserve">ABCC de sinodal </w:t>
      </w:r>
    </w:p>
    <w:p w:rsidR="006056A6" w:rsidRPr="00E15277" w:rsidRDefault="006056A6" w:rsidP="00E15277">
      <w:pPr>
        <w:spacing w:after="0"/>
      </w:pPr>
      <w:r>
        <w:t>CU03</w:t>
      </w:r>
      <w:r>
        <w:tab/>
      </w:r>
      <w:r w:rsidRPr="00E15277">
        <w:t>ABCC administradores</w:t>
      </w:r>
    </w:p>
    <w:p w:rsidR="006056A6" w:rsidRPr="00E15277" w:rsidRDefault="006056A6" w:rsidP="00E15277">
      <w:pPr>
        <w:spacing w:after="0"/>
      </w:pPr>
      <w:r>
        <w:t>CU04</w:t>
      </w:r>
      <w:r>
        <w:tab/>
      </w:r>
      <w:r w:rsidRPr="00E15277">
        <w:t xml:space="preserve">Registrar sinodal </w:t>
      </w:r>
    </w:p>
    <w:p w:rsidR="006056A6" w:rsidRPr="00E15277" w:rsidRDefault="006056A6" w:rsidP="00E15277">
      <w:pPr>
        <w:spacing w:after="0"/>
      </w:pPr>
      <w:r>
        <w:t>CU05</w:t>
      </w:r>
      <w:r>
        <w:tab/>
      </w:r>
      <w:r w:rsidRPr="00E15277">
        <w:t>Iniciar trámite de titulación</w:t>
      </w:r>
    </w:p>
    <w:p w:rsidR="006056A6" w:rsidRPr="00E15277" w:rsidRDefault="006056A6" w:rsidP="00E15277">
      <w:pPr>
        <w:spacing w:after="0"/>
      </w:pPr>
      <w:r>
        <w:t>CU06</w:t>
      </w:r>
      <w:r>
        <w:tab/>
        <w:t>Ingresar documentos digitales</w:t>
      </w:r>
    </w:p>
    <w:p w:rsidR="006056A6" w:rsidRPr="00E15277" w:rsidRDefault="006056A6" w:rsidP="00E15277">
      <w:pPr>
        <w:spacing w:after="0"/>
      </w:pPr>
      <w:r>
        <w:t>CU07</w:t>
      </w:r>
      <w:r>
        <w:tab/>
      </w:r>
      <w:r w:rsidRPr="00E15277">
        <w:t>Consultar estatus de trámite de titulación</w:t>
      </w:r>
    </w:p>
    <w:p w:rsidR="006056A6" w:rsidRPr="00E15277" w:rsidRDefault="006056A6" w:rsidP="00E15277">
      <w:pPr>
        <w:spacing w:after="0"/>
      </w:pPr>
      <w:r>
        <w:t>CU08</w:t>
      </w:r>
      <w:r>
        <w:tab/>
      </w:r>
      <w:r w:rsidRPr="00E15277">
        <w:t>Registrar trabajo de titulación</w:t>
      </w:r>
    </w:p>
    <w:p w:rsidR="006056A6" w:rsidRDefault="006056A6" w:rsidP="00E15277">
      <w:pPr>
        <w:spacing w:after="0"/>
      </w:pPr>
      <w:r>
        <w:t>CU09</w:t>
      </w:r>
      <w:r>
        <w:tab/>
        <w:t>Subir trabajo de titulación</w:t>
      </w:r>
      <w:r w:rsidRPr="00E15277">
        <w:tab/>
      </w:r>
    </w:p>
    <w:p w:rsidR="006056A6" w:rsidRDefault="006056A6" w:rsidP="00E15277">
      <w:pPr>
        <w:spacing w:after="0"/>
      </w:pPr>
      <w:r>
        <w:t>CU10</w:t>
      </w:r>
      <w:r>
        <w:tab/>
        <w:t>Revisar trabajo</w:t>
      </w:r>
      <w:r w:rsidRPr="00E15277">
        <w:t xml:space="preserve"> de </w:t>
      </w:r>
      <w:r>
        <w:t>titulación</w:t>
      </w:r>
    </w:p>
    <w:p w:rsidR="006056A6" w:rsidRPr="00E15277" w:rsidRDefault="006056A6" w:rsidP="00E15277">
      <w:pPr>
        <w:spacing w:after="0"/>
      </w:pPr>
      <w:r>
        <w:t>CU11</w:t>
      </w:r>
      <w:r>
        <w:tab/>
        <w:t>Consultar observaciones de trabajo de titulación</w:t>
      </w:r>
    </w:p>
    <w:p w:rsidR="006056A6" w:rsidRPr="00E15277" w:rsidRDefault="006056A6" w:rsidP="00E15277">
      <w:pPr>
        <w:spacing w:after="0"/>
      </w:pPr>
      <w:r>
        <w:lastRenderedPageBreak/>
        <w:t>CU12</w:t>
      </w:r>
      <w:r>
        <w:tab/>
        <w:t>Programar examen</w:t>
      </w:r>
    </w:p>
    <w:p w:rsidR="006056A6" w:rsidRPr="00E15277" w:rsidRDefault="006056A6" w:rsidP="00E15277">
      <w:pPr>
        <w:spacing w:after="0"/>
      </w:pPr>
      <w:r>
        <w:t>CU13</w:t>
      </w:r>
      <w:r>
        <w:tab/>
      </w:r>
      <w:r w:rsidRPr="00E15277">
        <w:t>Obtener estadísticas</w:t>
      </w:r>
    </w:p>
    <w:p w:rsidR="006056A6" w:rsidRPr="00E15277" w:rsidRDefault="006056A6" w:rsidP="00E15277">
      <w:pPr>
        <w:spacing w:after="0"/>
      </w:pPr>
      <w:r>
        <w:t>CU14</w:t>
      </w:r>
      <w:r>
        <w:tab/>
      </w:r>
      <w:r w:rsidRPr="00E15277">
        <w:t>Registrar firma electrónica</w:t>
      </w:r>
    </w:p>
    <w:p w:rsidR="006056A6" w:rsidRPr="00E15277" w:rsidRDefault="006056A6" w:rsidP="00E15277">
      <w:pPr>
        <w:spacing w:after="0"/>
      </w:pPr>
      <w:r>
        <w:t>CU15</w:t>
      </w:r>
      <w:r>
        <w:tab/>
      </w:r>
      <w:r w:rsidRPr="00E15277">
        <w:t>Agregar plan de estudio</w:t>
      </w:r>
    </w:p>
    <w:p w:rsidR="006056A6" w:rsidRDefault="006056A6" w:rsidP="00E15277">
      <w:pPr>
        <w:spacing w:after="0"/>
      </w:pPr>
      <w:r>
        <w:t>CU16</w:t>
      </w:r>
      <w:r>
        <w:tab/>
      </w:r>
      <w:r w:rsidRPr="00E15277">
        <w:t>Agregar opción de titulación</w:t>
      </w:r>
    </w:p>
    <w:p w:rsidR="006B5AD6" w:rsidRDefault="006B5AD6" w:rsidP="00E15277">
      <w:pPr>
        <w:spacing w:after="0"/>
      </w:pPr>
      <w:r>
        <w:t>CU17</w:t>
      </w:r>
      <w:r>
        <w:tab/>
        <w:t>Consultar agenda</w:t>
      </w:r>
    </w:p>
    <w:p w:rsidR="006B5AD6" w:rsidRDefault="006B5AD6" w:rsidP="00E15277">
      <w:pPr>
        <w:spacing w:after="0"/>
      </w:pPr>
      <w:r>
        <w:t>CU18</w:t>
      </w:r>
      <w:r>
        <w:tab/>
        <w:t>ABCC de oficios</w:t>
      </w:r>
    </w:p>
    <w:p w:rsidR="006B5AD6" w:rsidRDefault="006B5AD6" w:rsidP="00E15277">
      <w:pPr>
        <w:spacing w:after="0"/>
      </w:pPr>
    </w:p>
    <w:p w:rsidR="006B5AD6" w:rsidRDefault="006B5AD6" w:rsidP="00E15277">
      <w:pPr>
        <w:spacing w:after="0"/>
      </w:pPr>
      <w:r>
        <w:t>La tabla 6.1.1 permite corroborar que el listado de casos de uso expuesto satisface todos los requisitos funcionales contemplados.</w:t>
      </w:r>
    </w:p>
    <w:p w:rsidR="006B5AD6" w:rsidRDefault="007A6CCD" w:rsidP="00E15277">
      <w:pPr>
        <w:spacing w:after="0"/>
      </w:pPr>
      <w:r>
        <w:rPr>
          <w:noProof/>
          <w:lang w:eastAsia="es-MX"/>
        </w:rPr>
        <w:pict>
          <v:shape id="_x0000_s1067" type="#_x0000_t202" style="position:absolute;left:0;text-align:left;margin-left:-63.8pt;margin-top:4.95pt;width:362.15pt;height:35.3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6B5AD6">
                  <w:pPr>
                    <w:rPr>
                      <w:b/>
                    </w:rPr>
                  </w:pPr>
                  <w:r>
                    <w:rPr>
                      <w:b/>
                    </w:rPr>
                    <w:t>Tabla 6.1.1- Tabla de mapeo de casos de uso con componentes</w:t>
                  </w:r>
                </w:p>
              </w:txbxContent>
            </v:textbox>
          </v:shape>
        </w:pict>
      </w:r>
    </w:p>
    <w:p w:rsidR="006B5AD6" w:rsidRDefault="006B5AD6" w:rsidP="00E15277">
      <w:pPr>
        <w:spacing w:after="0"/>
      </w:pPr>
    </w:p>
    <w:tbl>
      <w:tblPr>
        <w:tblW w:w="11207" w:type="dxa"/>
        <w:tblInd w:w="-1176" w:type="dxa"/>
        <w:tblCellMar>
          <w:left w:w="70" w:type="dxa"/>
          <w:right w:w="70" w:type="dxa"/>
        </w:tblCellMar>
        <w:tblLook w:val="04A0" w:firstRow="1" w:lastRow="0" w:firstColumn="1" w:lastColumn="0" w:noHBand="0" w:noVBand="1"/>
      </w:tblPr>
      <w:tblGrid>
        <w:gridCol w:w="1280"/>
        <w:gridCol w:w="501"/>
        <w:gridCol w:w="501"/>
        <w:gridCol w:w="501"/>
        <w:gridCol w:w="501"/>
        <w:gridCol w:w="501"/>
        <w:gridCol w:w="501"/>
        <w:gridCol w:w="501"/>
        <w:gridCol w:w="501"/>
        <w:gridCol w:w="501"/>
        <w:gridCol w:w="602"/>
        <w:gridCol w:w="602"/>
        <w:gridCol w:w="602"/>
        <w:gridCol w:w="602"/>
        <w:gridCol w:w="602"/>
        <w:gridCol w:w="602"/>
        <w:gridCol w:w="602"/>
        <w:gridCol w:w="602"/>
        <w:gridCol w:w="602"/>
      </w:tblGrid>
      <w:tr w:rsidR="006B5AD6" w:rsidRPr="006B5AD6" w:rsidTr="006B5AD6">
        <w:trPr>
          <w:trHeight w:val="330"/>
        </w:trPr>
        <w:tc>
          <w:tcPr>
            <w:tcW w:w="1280" w:type="dxa"/>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6B5AD6" w:rsidRPr="006B5AD6" w:rsidRDefault="006B5AD6" w:rsidP="006B5AD6">
            <w:pPr>
              <w:spacing w:after="0" w:line="240" w:lineRule="auto"/>
              <w:jc w:val="center"/>
              <w:rPr>
                <w:rFonts w:eastAsia="Times New Roman" w:cs="Calibri"/>
                <w:b/>
                <w:bCs/>
                <w:color w:val="FFFFFF"/>
                <w:lang w:eastAsia="es-MX"/>
              </w:rPr>
            </w:pPr>
            <w:r w:rsidRPr="006B5AD6">
              <w:rPr>
                <w:rFonts w:eastAsia="Times New Roman" w:cs="Calibri"/>
                <w:b/>
                <w:bCs/>
                <w:color w:val="FFFFFF"/>
                <w:lang w:eastAsia="es-MX"/>
              </w:rPr>
              <w:t>REQUISITOS</w:t>
            </w:r>
          </w:p>
        </w:tc>
        <w:tc>
          <w:tcPr>
            <w:tcW w:w="9927" w:type="dxa"/>
            <w:gridSpan w:val="18"/>
            <w:tcBorders>
              <w:top w:val="single" w:sz="4" w:space="0" w:color="auto"/>
              <w:left w:val="nil"/>
              <w:bottom w:val="single" w:sz="4" w:space="0" w:color="auto"/>
              <w:right w:val="single" w:sz="4" w:space="0" w:color="auto"/>
            </w:tcBorders>
            <w:shd w:val="clear" w:color="000000" w:fill="000000"/>
            <w:noWrap/>
            <w:vAlign w:val="bottom"/>
            <w:hideMark/>
          </w:tcPr>
          <w:p w:rsidR="006B5AD6" w:rsidRPr="006B5AD6" w:rsidRDefault="006B5AD6" w:rsidP="006B5AD6">
            <w:pPr>
              <w:spacing w:after="0" w:line="240" w:lineRule="auto"/>
              <w:jc w:val="center"/>
              <w:rPr>
                <w:rFonts w:eastAsia="Times New Roman" w:cs="Calibri"/>
                <w:b/>
                <w:bCs/>
                <w:color w:val="FFFFFF"/>
                <w:lang w:eastAsia="es-MX"/>
              </w:rPr>
            </w:pPr>
            <w:r w:rsidRPr="006B5AD6">
              <w:rPr>
                <w:rFonts w:eastAsia="Times New Roman" w:cs="Calibri"/>
                <w:b/>
                <w:bCs/>
                <w:color w:val="FFFFFF"/>
                <w:lang w:eastAsia="es-MX"/>
              </w:rPr>
              <w:t>CASOS DE USO</w:t>
            </w:r>
          </w:p>
        </w:tc>
      </w:tr>
      <w:tr w:rsidR="006B5AD6" w:rsidRPr="006B5AD6" w:rsidTr="006B5AD6">
        <w:trPr>
          <w:trHeight w:val="330"/>
        </w:trPr>
        <w:tc>
          <w:tcPr>
            <w:tcW w:w="1280" w:type="dxa"/>
            <w:vMerge/>
            <w:tcBorders>
              <w:top w:val="single" w:sz="4" w:space="0" w:color="auto"/>
              <w:left w:val="single" w:sz="4" w:space="0" w:color="auto"/>
              <w:bottom w:val="single" w:sz="4" w:space="0" w:color="auto"/>
              <w:right w:val="single" w:sz="4" w:space="0" w:color="auto"/>
            </w:tcBorders>
            <w:vAlign w:val="center"/>
            <w:hideMark/>
          </w:tcPr>
          <w:p w:rsidR="006B5AD6" w:rsidRPr="006B5AD6" w:rsidRDefault="006B5AD6" w:rsidP="006B5AD6">
            <w:pPr>
              <w:spacing w:after="0" w:line="240" w:lineRule="auto"/>
              <w:jc w:val="left"/>
              <w:rPr>
                <w:rFonts w:eastAsia="Times New Roman" w:cs="Calibri"/>
                <w:b/>
                <w:bCs/>
                <w:color w:val="FFFFFF"/>
                <w:lang w:eastAsia="es-MX"/>
              </w:rPr>
            </w:pP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CU2</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CU3</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CU4</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CU5</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CU6</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CU7</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CU8</w:t>
            </w:r>
          </w:p>
        </w:tc>
        <w:tc>
          <w:tcPr>
            <w:tcW w:w="501"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CU9</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CU10</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CU11</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CU12</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CU13</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CU14</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CU15</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CU16</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CU17</w:t>
            </w:r>
          </w:p>
        </w:tc>
        <w:tc>
          <w:tcPr>
            <w:tcW w:w="602" w:type="dxa"/>
            <w:tcBorders>
              <w:top w:val="nil"/>
              <w:left w:val="nil"/>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left"/>
              <w:rPr>
                <w:rFonts w:eastAsia="Times New Roman" w:cs="Calibri"/>
                <w:color w:val="000000"/>
                <w:lang w:eastAsia="es-MX"/>
              </w:rPr>
            </w:pPr>
            <w:r w:rsidRPr="006B5AD6">
              <w:rPr>
                <w:rFonts w:eastAsia="Times New Roman" w:cs="Calibri"/>
                <w:color w:val="000000"/>
                <w:lang w:eastAsia="es-MX"/>
              </w:rPr>
              <w:t>CU18</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RF2</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RF3</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RF4</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RF5</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RF6</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RF7</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RF8</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RF9</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RF10</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RF11</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RF12</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RF13</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RF14</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RF15</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RF16</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RF17</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RF18</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r w:rsidR="006B5AD6" w:rsidRPr="006B5AD6" w:rsidTr="006B5AD6">
        <w:trPr>
          <w:trHeight w:val="330"/>
        </w:trPr>
        <w:tc>
          <w:tcPr>
            <w:tcW w:w="1280" w:type="dxa"/>
            <w:tcBorders>
              <w:top w:val="nil"/>
              <w:left w:val="single" w:sz="4" w:space="0" w:color="auto"/>
              <w:bottom w:val="single" w:sz="4" w:space="0" w:color="auto"/>
              <w:right w:val="single" w:sz="4" w:space="0" w:color="auto"/>
            </w:tcBorders>
            <w:shd w:val="clear" w:color="000000" w:fill="808080"/>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RF19</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x</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501"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c>
          <w:tcPr>
            <w:tcW w:w="602" w:type="dxa"/>
            <w:tcBorders>
              <w:top w:val="nil"/>
              <w:left w:val="nil"/>
              <w:bottom w:val="single" w:sz="4" w:space="0" w:color="auto"/>
              <w:right w:val="single" w:sz="4" w:space="0" w:color="auto"/>
            </w:tcBorders>
            <w:shd w:val="clear" w:color="auto" w:fill="auto"/>
            <w:noWrap/>
            <w:vAlign w:val="bottom"/>
            <w:hideMark/>
          </w:tcPr>
          <w:p w:rsidR="006B5AD6" w:rsidRPr="006B5AD6" w:rsidRDefault="006B5AD6" w:rsidP="006B5AD6">
            <w:pPr>
              <w:spacing w:after="0" w:line="240" w:lineRule="auto"/>
              <w:jc w:val="center"/>
              <w:rPr>
                <w:rFonts w:eastAsia="Times New Roman" w:cs="Calibri"/>
                <w:color w:val="000000"/>
                <w:lang w:eastAsia="es-MX"/>
              </w:rPr>
            </w:pPr>
            <w:r w:rsidRPr="006B5AD6">
              <w:rPr>
                <w:rFonts w:eastAsia="Times New Roman" w:cs="Calibri"/>
                <w:color w:val="000000"/>
                <w:lang w:eastAsia="es-MX"/>
              </w:rPr>
              <w:t> </w:t>
            </w:r>
          </w:p>
        </w:tc>
      </w:tr>
    </w:tbl>
    <w:p w:rsidR="006B5AD6" w:rsidRDefault="006B5AD6" w:rsidP="00E15277">
      <w:pPr>
        <w:spacing w:after="0"/>
      </w:pPr>
    </w:p>
    <w:p w:rsidR="006B5AD6" w:rsidRDefault="006B5AD6" w:rsidP="00E15277">
      <w:pPr>
        <w:spacing w:after="0"/>
      </w:pPr>
    </w:p>
    <w:p w:rsidR="006B5AD6" w:rsidRDefault="006B5AD6" w:rsidP="00E15277">
      <w:pPr>
        <w:spacing w:after="0"/>
      </w:pPr>
    </w:p>
    <w:p w:rsidR="006B5AD6" w:rsidRDefault="006B5AD6" w:rsidP="00E15277">
      <w:pPr>
        <w:spacing w:after="0"/>
      </w:pPr>
    </w:p>
    <w:p w:rsidR="006B5AD6" w:rsidRDefault="006B5AD6" w:rsidP="00E15277">
      <w:pPr>
        <w:spacing w:after="0"/>
      </w:pPr>
    </w:p>
    <w:p w:rsidR="006B5AD6" w:rsidRDefault="006B5AD6" w:rsidP="00E15277">
      <w:pPr>
        <w:spacing w:after="0"/>
      </w:pPr>
    </w:p>
    <w:p w:rsidR="006B5AD6" w:rsidRDefault="006B5AD6" w:rsidP="00E15277">
      <w:pPr>
        <w:spacing w:after="0"/>
      </w:pPr>
    </w:p>
    <w:p w:rsidR="001F767E" w:rsidRDefault="001F767E" w:rsidP="00E15277">
      <w:pPr>
        <w:spacing w:after="0"/>
      </w:pPr>
    </w:p>
    <w:p w:rsidR="001F767E" w:rsidRDefault="001F767E" w:rsidP="00E15277">
      <w:pPr>
        <w:spacing w:after="0"/>
      </w:pPr>
    </w:p>
    <w:p w:rsidR="006B5AD6" w:rsidRDefault="006B5AD6" w:rsidP="00E15277">
      <w:pPr>
        <w:spacing w:after="0"/>
      </w:pPr>
    </w:p>
    <w:p w:rsidR="006B5AD6" w:rsidRDefault="006B5AD6" w:rsidP="00E15277">
      <w:pPr>
        <w:spacing w:after="0"/>
      </w:pPr>
    </w:p>
    <w:p w:rsidR="006056A6" w:rsidRDefault="00337611" w:rsidP="0080439B">
      <w:pPr>
        <w:pStyle w:val="Ttulo2"/>
      </w:pPr>
      <w:bookmarkStart w:id="39" w:name="_Toc354750520"/>
      <w:bookmarkStart w:id="40" w:name="_Toc358408717"/>
      <w:r>
        <w:t xml:space="preserve">6.2 </w:t>
      </w:r>
      <w:r w:rsidR="006056A6">
        <w:t>Descripción</w:t>
      </w:r>
      <w:bookmarkEnd w:id="39"/>
      <w:bookmarkEnd w:id="40"/>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bookmarkStart w:id="41" w:name="_Toc354750521"/>
            <w:r w:rsidRPr="006C301C">
              <w:rPr>
                <w:i/>
                <w:sz w:val="20"/>
                <w:szCs w:val="20"/>
              </w:rPr>
              <w:t>CU01</w:t>
            </w:r>
          </w:p>
        </w:tc>
        <w:tc>
          <w:tcPr>
            <w:tcW w:w="4489" w:type="dxa"/>
          </w:tcPr>
          <w:p w:rsidR="006C301C" w:rsidRPr="006C301C" w:rsidRDefault="006C301C" w:rsidP="00D06A96">
            <w:pPr>
              <w:rPr>
                <w:sz w:val="20"/>
                <w:szCs w:val="20"/>
              </w:rPr>
            </w:pPr>
            <w:r w:rsidRPr="006C301C">
              <w:rPr>
                <w:sz w:val="20"/>
                <w:szCs w:val="20"/>
              </w:rPr>
              <w:t>ABCC de estudiantes</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Encargado de la oficina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Estar autentificado en el sistema y existir alumnos pendientes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realizó una alta, baja, cambio o consulta de un estudiante.</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administrador le indica al sistema que desea realizar una de las siguientes acciones:</w:t>
            </w:r>
          </w:p>
          <w:p w:rsidR="006C301C" w:rsidRPr="006C301C" w:rsidRDefault="006C301C" w:rsidP="006C301C">
            <w:pPr>
              <w:pStyle w:val="Prrafodelista"/>
              <w:numPr>
                <w:ilvl w:val="0"/>
                <w:numId w:val="7"/>
              </w:numPr>
              <w:rPr>
                <w:sz w:val="20"/>
                <w:szCs w:val="20"/>
              </w:rPr>
            </w:pPr>
            <w:r w:rsidRPr="006C301C">
              <w:rPr>
                <w:sz w:val="20"/>
                <w:szCs w:val="20"/>
              </w:rPr>
              <w:t xml:space="preserve">Alta de un estudiante.- </w:t>
            </w:r>
            <w:r w:rsidR="00FA1BC1">
              <w:rPr>
                <w:sz w:val="20"/>
                <w:szCs w:val="20"/>
              </w:rPr>
              <w:t>El administrador indica que dará de alta a un estudiante, introduce su número de control, el sistema recupera los datos del SIE y registral al alumno.</w:t>
            </w:r>
          </w:p>
          <w:p w:rsidR="006C301C" w:rsidRPr="006C301C" w:rsidRDefault="006C301C" w:rsidP="006C301C">
            <w:pPr>
              <w:pStyle w:val="Prrafodelista"/>
              <w:numPr>
                <w:ilvl w:val="0"/>
                <w:numId w:val="7"/>
              </w:numPr>
              <w:rPr>
                <w:sz w:val="20"/>
                <w:szCs w:val="20"/>
              </w:rPr>
            </w:pPr>
            <w:r w:rsidRPr="006C301C">
              <w:rPr>
                <w:sz w:val="20"/>
                <w:szCs w:val="20"/>
              </w:rPr>
              <w:t xml:space="preserve">Baja de un estudiante.- </w:t>
            </w:r>
            <w:r w:rsidR="00FF7A28">
              <w:rPr>
                <w:sz w:val="20"/>
                <w:szCs w:val="20"/>
              </w:rPr>
              <w:t>Se especifica al estudiante que se eliminará y posteriormente se confirma la operación, el sistema elimina al estudiante de su registro.</w:t>
            </w:r>
          </w:p>
          <w:p w:rsidR="006C301C" w:rsidRPr="006C301C" w:rsidRDefault="006C301C" w:rsidP="006C301C">
            <w:pPr>
              <w:pStyle w:val="Prrafodelista"/>
              <w:numPr>
                <w:ilvl w:val="0"/>
                <w:numId w:val="7"/>
              </w:numPr>
              <w:rPr>
                <w:sz w:val="20"/>
                <w:szCs w:val="20"/>
              </w:rPr>
            </w:pPr>
            <w:r w:rsidRPr="006C301C">
              <w:rPr>
                <w:sz w:val="20"/>
                <w:szCs w:val="20"/>
              </w:rPr>
              <w:t>Cambio de un estudiante.-</w:t>
            </w:r>
            <w:r w:rsidR="00FF7A28">
              <w:rPr>
                <w:sz w:val="20"/>
                <w:szCs w:val="20"/>
              </w:rPr>
              <w:t xml:space="preserve"> Se indica el número de control d</w:t>
            </w:r>
            <w:r w:rsidR="00BA072D">
              <w:rPr>
                <w:sz w:val="20"/>
                <w:szCs w:val="20"/>
              </w:rPr>
              <w:t>el estudiante a modificar, el sistema se comunica con el SIE y actualiza la información del estudiante</w:t>
            </w:r>
            <w:r w:rsidR="00FF7A28">
              <w:rPr>
                <w:sz w:val="20"/>
                <w:szCs w:val="20"/>
              </w:rPr>
              <w:t>.</w:t>
            </w:r>
            <w:r w:rsidRPr="006C301C">
              <w:rPr>
                <w:sz w:val="20"/>
                <w:szCs w:val="20"/>
              </w:rPr>
              <w:t xml:space="preserve"> </w:t>
            </w:r>
          </w:p>
          <w:p w:rsidR="006C301C" w:rsidRPr="006C301C" w:rsidRDefault="00FF7A28" w:rsidP="006C301C">
            <w:pPr>
              <w:pStyle w:val="Prrafodelista"/>
              <w:numPr>
                <w:ilvl w:val="0"/>
                <w:numId w:val="7"/>
              </w:numPr>
              <w:rPr>
                <w:sz w:val="20"/>
                <w:szCs w:val="20"/>
              </w:rPr>
            </w:pPr>
            <w:r>
              <w:rPr>
                <w:sz w:val="20"/>
                <w:szCs w:val="20"/>
              </w:rPr>
              <w:t xml:space="preserve">Consulta de un estudiante.- Se introduce el número de control del estudiante, el sistema </w:t>
            </w:r>
            <w:r w:rsidR="00363FCA">
              <w:rPr>
                <w:sz w:val="20"/>
                <w:szCs w:val="20"/>
              </w:rPr>
              <w:t xml:space="preserve">recupera la información del estudiante y la </w:t>
            </w:r>
            <w:r>
              <w:rPr>
                <w:sz w:val="20"/>
                <w:szCs w:val="20"/>
              </w:rPr>
              <w:t>despliega.</w:t>
            </w:r>
          </w:p>
          <w:p w:rsidR="006C301C" w:rsidRPr="006C301C" w:rsidRDefault="006C301C" w:rsidP="00D06A96">
            <w:pPr>
              <w:rPr>
                <w:sz w:val="20"/>
                <w:szCs w:val="20"/>
              </w:rPr>
            </w:pP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CU02</w:t>
            </w:r>
          </w:p>
        </w:tc>
        <w:tc>
          <w:tcPr>
            <w:tcW w:w="4489" w:type="dxa"/>
          </w:tcPr>
          <w:p w:rsidR="006C301C" w:rsidRPr="006C301C" w:rsidRDefault="006C301C" w:rsidP="00D06A96">
            <w:pPr>
              <w:rPr>
                <w:sz w:val="20"/>
                <w:szCs w:val="20"/>
              </w:rPr>
            </w:pPr>
            <w:r w:rsidRPr="006C301C">
              <w:rPr>
                <w:sz w:val="20"/>
                <w:szCs w:val="20"/>
              </w:rPr>
              <w:t>ABCC de sinodal.</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Jefe del departamento académico.</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Estar autentificado en el sistema.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realizó una alta, baja, cambio o consulta de sinodal.</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jefe del departamento académico le indica al sistema que desea realizar una de las siguientes acciones:</w:t>
            </w:r>
          </w:p>
          <w:p w:rsidR="006C301C" w:rsidRPr="006C301C" w:rsidRDefault="006C301C" w:rsidP="006C301C">
            <w:pPr>
              <w:pStyle w:val="Prrafodelista"/>
              <w:numPr>
                <w:ilvl w:val="0"/>
                <w:numId w:val="8"/>
              </w:numPr>
              <w:rPr>
                <w:sz w:val="20"/>
                <w:szCs w:val="20"/>
              </w:rPr>
            </w:pPr>
            <w:r w:rsidRPr="006C301C">
              <w:rPr>
                <w:sz w:val="20"/>
                <w:szCs w:val="20"/>
              </w:rPr>
              <w:t xml:space="preserve">Alta de un sinodal.- </w:t>
            </w:r>
            <w:r w:rsidR="00FF7A28">
              <w:rPr>
                <w:sz w:val="20"/>
                <w:szCs w:val="20"/>
              </w:rPr>
              <w:t xml:space="preserve">Se indica que se dará de alta a un sinodal, se recupera la información del candidato, el profesor recibe un email en el que se le informa que ha sido solicitado como sinodal, el profesor confirma que acepta la solicitud, el sistema muestra un formulario para que el sinodal registre su contraseña, el profesor queda registrado como sinodal en el sistema. </w:t>
            </w:r>
          </w:p>
          <w:p w:rsidR="006C301C" w:rsidRPr="006C301C" w:rsidRDefault="006C301C" w:rsidP="006C301C">
            <w:pPr>
              <w:pStyle w:val="Prrafodelista"/>
              <w:numPr>
                <w:ilvl w:val="0"/>
                <w:numId w:val="8"/>
              </w:numPr>
              <w:rPr>
                <w:sz w:val="20"/>
                <w:szCs w:val="20"/>
              </w:rPr>
            </w:pPr>
            <w:r w:rsidRPr="006C301C">
              <w:rPr>
                <w:sz w:val="20"/>
                <w:szCs w:val="20"/>
              </w:rPr>
              <w:t xml:space="preserve">Baja de un sinodal.- </w:t>
            </w:r>
            <w:r w:rsidR="00FF7A28">
              <w:rPr>
                <w:sz w:val="20"/>
                <w:szCs w:val="20"/>
              </w:rPr>
              <w:t>Se indica que se desea dar de baja a un sinodal, se especifica a que sinodal se desea eliminar, se confirma solicitud y el sinodal es borrado.</w:t>
            </w:r>
          </w:p>
          <w:p w:rsidR="006C301C" w:rsidRPr="006C301C" w:rsidRDefault="006C301C" w:rsidP="006C301C">
            <w:pPr>
              <w:pStyle w:val="Prrafodelista"/>
              <w:numPr>
                <w:ilvl w:val="0"/>
                <w:numId w:val="8"/>
              </w:numPr>
              <w:rPr>
                <w:sz w:val="20"/>
                <w:szCs w:val="20"/>
              </w:rPr>
            </w:pPr>
            <w:r w:rsidRPr="006C301C">
              <w:rPr>
                <w:sz w:val="20"/>
                <w:szCs w:val="20"/>
              </w:rPr>
              <w:t xml:space="preserve">Cambio de un sinodal.- </w:t>
            </w:r>
            <w:r w:rsidR="00FF7A28">
              <w:rPr>
                <w:sz w:val="20"/>
                <w:szCs w:val="20"/>
              </w:rPr>
              <w:t>Se indica que se desea modificar un sinodal, se especifica el sinodal a modificar,</w:t>
            </w:r>
            <w:r w:rsidR="00BA072D">
              <w:rPr>
                <w:sz w:val="20"/>
                <w:szCs w:val="20"/>
              </w:rPr>
              <w:t xml:space="preserve"> el sistema se comunica con el SIE y actualiza la información del sinodal</w:t>
            </w:r>
            <w:r w:rsidR="00FF7A28">
              <w:rPr>
                <w:sz w:val="20"/>
                <w:szCs w:val="20"/>
              </w:rPr>
              <w:t>.</w:t>
            </w:r>
          </w:p>
          <w:p w:rsidR="006C301C" w:rsidRPr="006C301C" w:rsidRDefault="006C301C" w:rsidP="006C301C">
            <w:pPr>
              <w:pStyle w:val="Prrafodelista"/>
              <w:numPr>
                <w:ilvl w:val="0"/>
                <w:numId w:val="8"/>
              </w:numPr>
              <w:rPr>
                <w:sz w:val="20"/>
                <w:szCs w:val="20"/>
              </w:rPr>
            </w:pPr>
            <w:r w:rsidRPr="006C301C">
              <w:rPr>
                <w:sz w:val="20"/>
                <w:szCs w:val="20"/>
              </w:rPr>
              <w:t xml:space="preserve">Consulta de un sinodal.- </w:t>
            </w:r>
            <w:r w:rsidR="00FF7A28">
              <w:rPr>
                <w:sz w:val="20"/>
                <w:szCs w:val="20"/>
              </w:rPr>
              <w:t xml:space="preserve">Se indica que se desea </w:t>
            </w:r>
            <w:r w:rsidR="00FF7A28">
              <w:rPr>
                <w:sz w:val="20"/>
                <w:szCs w:val="20"/>
              </w:rPr>
              <w:lastRenderedPageBreak/>
              <w:t>recuperar información de un sinodal,</w:t>
            </w:r>
            <w:r w:rsidR="0074251D">
              <w:rPr>
                <w:sz w:val="20"/>
                <w:szCs w:val="20"/>
              </w:rPr>
              <w:t xml:space="preserve"> se introduce el ID del sinodal, el sistema recupera la información y la presenta.</w:t>
            </w:r>
          </w:p>
          <w:p w:rsidR="006C301C" w:rsidRPr="006C301C" w:rsidRDefault="006C301C" w:rsidP="00D06A96">
            <w:pPr>
              <w:rPr>
                <w:sz w:val="20"/>
                <w:szCs w:val="20"/>
              </w:rPr>
            </w:pP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CU03</w:t>
            </w:r>
          </w:p>
        </w:tc>
        <w:tc>
          <w:tcPr>
            <w:tcW w:w="4489" w:type="dxa"/>
          </w:tcPr>
          <w:p w:rsidR="006C301C" w:rsidRPr="006C301C" w:rsidRDefault="006C301C" w:rsidP="00D06A96">
            <w:pPr>
              <w:rPr>
                <w:sz w:val="20"/>
                <w:szCs w:val="20"/>
              </w:rPr>
            </w:pPr>
            <w:r w:rsidRPr="006C301C">
              <w:rPr>
                <w:sz w:val="20"/>
                <w:szCs w:val="20"/>
              </w:rPr>
              <w:t>ABCC de administradores.</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Jefe de coordinación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Estar autentificado en el sistema.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realizó una alta, baja, cambio o consulta de un administrador.</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administrador le indica al sistema que desea realizar una de las siguientes acciones:</w:t>
            </w:r>
          </w:p>
          <w:p w:rsidR="006C301C" w:rsidRPr="006C301C" w:rsidRDefault="006C301C" w:rsidP="006C301C">
            <w:pPr>
              <w:pStyle w:val="Prrafodelista"/>
              <w:numPr>
                <w:ilvl w:val="0"/>
                <w:numId w:val="9"/>
              </w:numPr>
              <w:rPr>
                <w:sz w:val="20"/>
                <w:szCs w:val="20"/>
              </w:rPr>
            </w:pPr>
            <w:r w:rsidRPr="006C301C">
              <w:rPr>
                <w:sz w:val="20"/>
                <w:szCs w:val="20"/>
              </w:rPr>
              <w:t xml:space="preserve">Alta de un administrador.- </w:t>
            </w:r>
            <w:r w:rsidR="0074251D">
              <w:rPr>
                <w:sz w:val="20"/>
                <w:szCs w:val="20"/>
              </w:rPr>
              <w:t>Se indica que se dará de alta a un administrador, se despliega un formulario, se introducen los datos solicitados, se indica el nivel de privilegios y se almacena en el sistema.</w:t>
            </w:r>
          </w:p>
          <w:p w:rsidR="006C301C" w:rsidRPr="006C301C" w:rsidRDefault="006C301C" w:rsidP="006C301C">
            <w:pPr>
              <w:pStyle w:val="Prrafodelista"/>
              <w:numPr>
                <w:ilvl w:val="0"/>
                <w:numId w:val="9"/>
              </w:numPr>
              <w:rPr>
                <w:sz w:val="20"/>
                <w:szCs w:val="20"/>
              </w:rPr>
            </w:pPr>
            <w:r w:rsidRPr="006C301C">
              <w:rPr>
                <w:sz w:val="20"/>
                <w:szCs w:val="20"/>
              </w:rPr>
              <w:t xml:space="preserve">Baja de un administrador.- </w:t>
            </w:r>
            <w:r w:rsidR="0074251D">
              <w:rPr>
                <w:sz w:val="20"/>
                <w:szCs w:val="20"/>
              </w:rPr>
              <w:t>Se indica que se eliminará un administrador, se especifica qué administrador se borrará y se confirma la solicitud.</w:t>
            </w:r>
          </w:p>
          <w:p w:rsidR="006C301C" w:rsidRPr="006C301C" w:rsidRDefault="006C301C" w:rsidP="006C301C">
            <w:pPr>
              <w:pStyle w:val="Prrafodelista"/>
              <w:numPr>
                <w:ilvl w:val="0"/>
                <w:numId w:val="9"/>
              </w:numPr>
              <w:rPr>
                <w:sz w:val="20"/>
                <w:szCs w:val="20"/>
              </w:rPr>
            </w:pPr>
            <w:r w:rsidRPr="006C301C">
              <w:rPr>
                <w:sz w:val="20"/>
                <w:szCs w:val="20"/>
              </w:rPr>
              <w:t xml:space="preserve">Cambio de un administrador.- Se </w:t>
            </w:r>
            <w:r w:rsidR="0074251D">
              <w:rPr>
                <w:sz w:val="20"/>
                <w:szCs w:val="20"/>
              </w:rPr>
              <w:t>indica que se modificarán los datos de un administrador, se realizan las modificaciones y se guardan los cambios.</w:t>
            </w:r>
          </w:p>
          <w:p w:rsidR="006C301C" w:rsidRPr="006C301C" w:rsidRDefault="006C301C" w:rsidP="006C301C">
            <w:pPr>
              <w:pStyle w:val="Prrafodelista"/>
              <w:numPr>
                <w:ilvl w:val="0"/>
                <w:numId w:val="9"/>
              </w:numPr>
              <w:rPr>
                <w:sz w:val="20"/>
                <w:szCs w:val="20"/>
              </w:rPr>
            </w:pPr>
            <w:r w:rsidRPr="006C301C">
              <w:rPr>
                <w:sz w:val="20"/>
                <w:szCs w:val="20"/>
              </w:rPr>
              <w:t xml:space="preserve">Consulta de unos administradores.- Se </w:t>
            </w:r>
            <w:r w:rsidR="0074251D">
              <w:rPr>
                <w:sz w:val="20"/>
                <w:szCs w:val="20"/>
              </w:rPr>
              <w:t>indica que se desea recuperar la información de un administrador, se especifica de qué administrador se trata, el sistema recupera la información y la presenta.</w:t>
            </w:r>
          </w:p>
          <w:p w:rsidR="006C301C" w:rsidRPr="006C301C" w:rsidRDefault="006C301C" w:rsidP="00D06A96">
            <w:pPr>
              <w:rPr>
                <w:sz w:val="20"/>
                <w:szCs w:val="20"/>
              </w:rPr>
            </w:pP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CU04</w:t>
            </w:r>
          </w:p>
        </w:tc>
        <w:tc>
          <w:tcPr>
            <w:tcW w:w="4489" w:type="dxa"/>
          </w:tcPr>
          <w:p w:rsidR="006C301C" w:rsidRPr="006C301C" w:rsidRDefault="005E73CC" w:rsidP="00D06A96">
            <w:pPr>
              <w:rPr>
                <w:sz w:val="20"/>
                <w:szCs w:val="20"/>
              </w:rPr>
            </w:pPr>
            <w:r>
              <w:rPr>
                <w:sz w:val="20"/>
                <w:szCs w:val="20"/>
              </w:rPr>
              <w:t>Asign</w:t>
            </w:r>
            <w:r w:rsidR="006C301C" w:rsidRPr="006C301C">
              <w:rPr>
                <w:sz w:val="20"/>
                <w:szCs w:val="20"/>
              </w:rPr>
              <w:t>ar sinodal.</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Profesor(Candidato a Sinodal)</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5E73CC" w:rsidP="00D06A96">
            <w:pPr>
              <w:rPr>
                <w:sz w:val="20"/>
                <w:szCs w:val="20"/>
              </w:rPr>
            </w:pPr>
            <w:r>
              <w:rPr>
                <w:sz w:val="20"/>
                <w:szCs w:val="20"/>
              </w:rPr>
              <w:t>Que un administrador haya seleccionado al profesor para ser asignado como sinodal</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5E73CC" w:rsidP="00D06A96">
            <w:pPr>
              <w:rPr>
                <w:sz w:val="20"/>
                <w:szCs w:val="20"/>
              </w:rPr>
            </w:pPr>
            <w:r>
              <w:rPr>
                <w:sz w:val="20"/>
                <w:szCs w:val="20"/>
              </w:rPr>
              <w:t>Al sinodal le es asignado la revisión de un trabajo o un examen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Default="005E73CC" w:rsidP="00D06A96">
            <w:pPr>
              <w:rPr>
                <w:sz w:val="20"/>
                <w:szCs w:val="20"/>
              </w:rPr>
            </w:pPr>
            <w:r>
              <w:rPr>
                <w:sz w:val="20"/>
                <w:szCs w:val="20"/>
              </w:rPr>
              <w:t>El sinodal recibe la notificación de que ha sido seleccionado para revisión de un  trabajo o examen de titulación.</w:t>
            </w:r>
          </w:p>
          <w:p w:rsidR="005E73CC" w:rsidRDefault="005E73CC" w:rsidP="00D06A96">
            <w:pPr>
              <w:rPr>
                <w:sz w:val="20"/>
                <w:szCs w:val="20"/>
              </w:rPr>
            </w:pPr>
            <w:r>
              <w:rPr>
                <w:sz w:val="20"/>
                <w:szCs w:val="20"/>
              </w:rPr>
              <w:t>El sinodal acepta la solicitud.</w:t>
            </w:r>
          </w:p>
          <w:p w:rsidR="005E73CC" w:rsidRPr="006C301C" w:rsidRDefault="005E73CC" w:rsidP="00D06A96">
            <w:pPr>
              <w:rPr>
                <w:sz w:val="20"/>
                <w:szCs w:val="20"/>
              </w:rPr>
            </w:pPr>
            <w:r>
              <w:rPr>
                <w:sz w:val="20"/>
                <w:szCs w:val="20"/>
              </w:rPr>
              <w:t>El sistema notifica al administrador de la aceptación del a solicitud y al sinodal se le asigna la revisión correspondiente.</w:t>
            </w:r>
          </w:p>
        </w:tc>
      </w:tr>
    </w:tbl>
    <w:p w:rsidR="006C301C" w:rsidRDefault="006C301C" w:rsidP="006C301C">
      <w:pPr>
        <w:rPr>
          <w:sz w:val="20"/>
          <w:szCs w:val="20"/>
        </w:rPr>
      </w:pPr>
    </w:p>
    <w:p w:rsidR="006C301C" w:rsidRDefault="006C301C" w:rsidP="006C301C">
      <w:pPr>
        <w:rPr>
          <w:sz w:val="20"/>
          <w:szCs w:val="20"/>
        </w:rPr>
      </w:pPr>
    </w:p>
    <w:p w:rsidR="00581700" w:rsidRDefault="00581700" w:rsidP="006C301C">
      <w:pPr>
        <w:rPr>
          <w:sz w:val="20"/>
          <w:szCs w:val="20"/>
        </w:rPr>
      </w:pPr>
    </w:p>
    <w:p w:rsidR="00581700" w:rsidRDefault="00581700" w:rsidP="006C301C">
      <w:pPr>
        <w:rPr>
          <w:sz w:val="20"/>
          <w:szCs w:val="20"/>
        </w:rPr>
      </w:pPr>
    </w:p>
    <w:p w:rsidR="00581700" w:rsidRDefault="00581700" w:rsidP="006C301C">
      <w:pPr>
        <w:rPr>
          <w:sz w:val="20"/>
          <w:szCs w:val="20"/>
        </w:rPr>
      </w:pPr>
    </w:p>
    <w:p w:rsidR="00581700" w:rsidRPr="006C301C" w:rsidRDefault="00581700"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CU05</w:t>
            </w:r>
          </w:p>
        </w:tc>
        <w:tc>
          <w:tcPr>
            <w:tcW w:w="4489" w:type="dxa"/>
          </w:tcPr>
          <w:p w:rsidR="006C301C" w:rsidRPr="006C301C" w:rsidRDefault="006C301C" w:rsidP="00D06A96">
            <w:pPr>
              <w:rPr>
                <w:sz w:val="20"/>
                <w:szCs w:val="20"/>
              </w:rPr>
            </w:pPr>
            <w:r w:rsidRPr="006C301C">
              <w:rPr>
                <w:sz w:val="20"/>
                <w:szCs w:val="20"/>
              </w:rPr>
              <w:t>Iniciar tramite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Alumno</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Estar almacenado en el SIE.</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inicia un trámite de titulación y el estudiante puede empezar la elaboración  de su trabajo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Default="006C301C" w:rsidP="00D06A96">
            <w:pPr>
              <w:rPr>
                <w:sz w:val="20"/>
                <w:szCs w:val="20"/>
              </w:rPr>
            </w:pPr>
            <w:r w:rsidRPr="006C301C">
              <w:rPr>
                <w:sz w:val="20"/>
                <w:szCs w:val="20"/>
              </w:rPr>
              <w:t>El estudiante le indica al sistema que desea iniciar su trámite de titulación.</w:t>
            </w:r>
          </w:p>
          <w:p w:rsidR="00581700" w:rsidRPr="006C301C" w:rsidRDefault="00581700" w:rsidP="00D06A96">
            <w:pPr>
              <w:rPr>
                <w:sz w:val="20"/>
                <w:szCs w:val="20"/>
              </w:rPr>
            </w:pPr>
            <w:r>
              <w:rPr>
                <w:sz w:val="20"/>
                <w:szCs w:val="20"/>
              </w:rPr>
              <w:t>El sistema verifica que no se encuentren más de 70 titulaciones en curso.</w:t>
            </w:r>
          </w:p>
          <w:p w:rsidR="006C301C" w:rsidRPr="006C301C" w:rsidRDefault="006C301C" w:rsidP="00D06A96">
            <w:pPr>
              <w:rPr>
                <w:sz w:val="20"/>
                <w:szCs w:val="20"/>
              </w:rPr>
            </w:pPr>
            <w:r w:rsidRPr="006C301C">
              <w:rPr>
                <w:sz w:val="20"/>
                <w:szCs w:val="20"/>
              </w:rPr>
              <w:t>El sistema verifica el plan de estudios del estudiante y despliega las opciones de titulación correspondientes al alumno, siempre y cuando cumpla con los requisitos de dicha opción.</w:t>
            </w:r>
          </w:p>
          <w:p w:rsidR="006C301C" w:rsidRPr="006C301C" w:rsidRDefault="006C301C" w:rsidP="00D06A96">
            <w:pPr>
              <w:rPr>
                <w:sz w:val="20"/>
                <w:szCs w:val="20"/>
              </w:rPr>
            </w:pPr>
            <w:r w:rsidRPr="006C301C">
              <w:rPr>
                <w:sz w:val="20"/>
                <w:szCs w:val="20"/>
              </w:rPr>
              <w:t>El estudiante selecciona la opción deseada y el sistema registra el trámite con estatus activo e indica al alumno los requisitos que debe cumplir.</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CU06</w:t>
            </w:r>
          </w:p>
        </w:tc>
        <w:tc>
          <w:tcPr>
            <w:tcW w:w="4489" w:type="dxa"/>
          </w:tcPr>
          <w:p w:rsidR="006C301C" w:rsidRPr="006C301C" w:rsidRDefault="006C301C" w:rsidP="00D06A96">
            <w:pPr>
              <w:rPr>
                <w:sz w:val="20"/>
                <w:szCs w:val="20"/>
              </w:rPr>
            </w:pPr>
            <w:r w:rsidRPr="006C301C">
              <w:rPr>
                <w:sz w:val="20"/>
                <w:szCs w:val="20"/>
              </w:rPr>
              <w:t>Ingresar documentos digitales.</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Encargado de Tramite en Dpto. de S. Escolares</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Estar autentificado en el sistema, y que se encuentre el trámite en proceso.</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registran los documentos (fotos, pagos) para iniciar un trámite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 xml:space="preserve">El jefe de servicios escolares indica que desea agregar un documento e introduce el nombre de la persona a la que pertenece el documento, además especifica qué tipo de documento es. </w:t>
            </w:r>
          </w:p>
          <w:p w:rsidR="006C301C" w:rsidRPr="006C301C" w:rsidRDefault="006C301C" w:rsidP="00D06A96">
            <w:pPr>
              <w:rPr>
                <w:sz w:val="20"/>
                <w:szCs w:val="20"/>
              </w:rPr>
            </w:pPr>
            <w:r w:rsidRPr="006C301C">
              <w:rPr>
                <w:sz w:val="20"/>
                <w:szCs w:val="20"/>
              </w:rPr>
              <w:t xml:space="preserve">El sistema solicita que se agregue el documento. </w:t>
            </w:r>
          </w:p>
          <w:p w:rsidR="006C301C" w:rsidRPr="006C301C" w:rsidRDefault="006C301C" w:rsidP="00D06A96">
            <w:pPr>
              <w:rPr>
                <w:sz w:val="20"/>
                <w:szCs w:val="20"/>
              </w:rPr>
            </w:pPr>
            <w:r w:rsidRPr="006C301C">
              <w:rPr>
                <w:sz w:val="20"/>
                <w:szCs w:val="20"/>
              </w:rPr>
              <w:t>El actor selecciona el documento a ingresar.</w:t>
            </w:r>
          </w:p>
          <w:p w:rsidR="006C301C" w:rsidRPr="006C301C" w:rsidRDefault="006C301C" w:rsidP="00D06A96">
            <w:pPr>
              <w:rPr>
                <w:sz w:val="20"/>
                <w:szCs w:val="20"/>
              </w:rPr>
            </w:pPr>
            <w:r w:rsidRPr="006C301C">
              <w:rPr>
                <w:sz w:val="20"/>
                <w:szCs w:val="20"/>
              </w:rPr>
              <w:t xml:space="preserve">El sistema guarda el documento correspondiente y actualiza el estatus del trámite del alumno. </w:t>
            </w:r>
          </w:p>
          <w:p w:rsidR="006C301C" w:rsidRPr="006C301C" w:rsidRDefault="006C301C" w:rsidP="00D06A96">
            <w:pPr>
              <w:rPr>
                <w:sz w:val="20"/>
                <w:szCs w:val="20"/>
              </w:rPr>
            </w:pP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CU07</w:t>
            </w:r>
          </w:p>
        </w:tc>
        <w:tc>
          <w:tcPr>
            <w:tcW w:w="4489" w:type="dxa"/>
          </w:tcPr>
          <w:p w:rsidR="006C301C" w:rsidRPr="006C301C" w:rsidRDefault="006C301C" w:rsidP="00D06A96">
            <w:pPr>
              <w:rPr>
                <w:sz w:val="20"/>
                <w:szCs w:val="20"/>
              </w:rPr>
            </w:pPr>
            <w:r w:rsidRPr="006C301C">
              <w:rPr>
                <w:sz w:val="20"/>
                <w:szCs w:val="20"/>
              </w:rPr>
              <w:t>Consultar estatus de trámite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Alumno</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 xml:space="preserve">Estar autentificado en el sistema y tener un trámite de titulación en proceso. </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El estudiante conocerá el estatus de su trámite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alumno ingresa al sistema proporcionando su nombre de usuario y contraseña y le indica que desea consultar el estatus de su trámite.</w:t>
            </w:r>
          </w:p>
          <w:p w:rsidR="006C301C" w:rsidRPr="006C301C" w:rsidRDefault="006C301C" w:rsidP="00D06A96">
            <w:pPr>
              <w:rPr>
                <w:sz w:val="20"/>
                <w:szCs w:val="20"/>
              </w:rPr>
            </w:pPr>
            <w:r w:rsidRPr="006C301C">
              <w:rPr>
                <w:sz w:val="20"/>
                <w:szCs w:val="20"/>
              </w:rPr>
              <w:t xml:space="preserve">El sistema le mostrara en qué situación se encuentra su trámite de titulación. </w:t>
            </w:r>
          </w:p>
        </w:tc>
      </w:tr>
      <w:tr w:rsidR="006C301C" w:rsidRPr="006C301C" w:rsidTr="00D06A96">
        <w:tc>
          <w:tcPr>
            <w:tcW w:w="8978" w:type="dxa"/>
            <w:gridSpan w:val="2"/>
            <w:tcBorders>
              <w:left w:val="nil"/>
              <w:right w:val="nil"/>
            </w:tcBorders>
          </w:tcPr>
          <w:p w:rsidR="006C301C" w:rsidRPr="006C301C" w:rsidRDefault="006C301C" w:rsidP="00D06A96">
            <w:pPr>
              <w:rPr>
                <w:sz w:val="20"/>
                <w:szCs w:val="20"/>
              </w:rPr>
            </w:pP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CU08</w:t>
            </w:r>
          </w:p>
        </w:tc>
        <w:tc>
          <w:tcPr>
            <w:tcW w:w="4489" w:type="dxa"/>
          </w:tcPr>
          <w:p w:rsidR="006C301C" w:rsidRPr="006C301C" w:rsidRDefault="006C301C" w:rsidP="00D06A96">
            <w:pPr>
              <w:rPr>
                <w:sz w:val="20"/>
                <w:szCs w:val="20"/>
              </w:rPr>
            </w:pPr>
            <w:r w:rsidRPr="006C301C">
              <w:rPr>
                <w:sz w:val="20"/>
                <w:szCs w:val="20"/>
              </w:rPr>
              <w:t>Registrar trabajo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Alumno</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Al iniciar su trámite de titulación, haber escogido una opción que necesite  un trabajo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lastRenderedPageBreak/>
              <w:t>Post condición</w:t>
            </w:r>
          </w:p>
        </w:tc>
        <w:tc>
          <w:tcPr>
            <w:tcW w:w="4489" w:type="dxa"/>
          </w:tcPr>
          <w:p w:rsidR="006C301C" w:rsidRPr="006C301C" w:rsidRDefault="006C301C" w:rsidP="00D06A96">
            <w:pPr>
              <w:rPr>
                <w:sz w:val="20"/>
                <w:szCs w:val="20"/>
              </w:rPr>
            </w:pPr>
            <w:r w:rsidRPr="006C301C">
              <w:rPr>
                <w:sz w:val="20"/>
                <w:szCs w:val="20"/>
              </w:rPr>
              <w:t>El estudiante habrá registrado su trabajo de titulación para poder empezar a trabajar en él.</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estudiante le indica al sistema que desea registrar su trabajo de titulación, el sistema le pide al estudiante el tema de su trabajo, el estudiante ingresa dicho tema, si el tema no ha sido seleccionado por otro estudiante queda registrado en el sistema para que pueda empezar a trabajar en él.</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CU09</w:t>
            </w:r>
          </w:p>
        </w:tc>
        <w:tc>
          <w:tcPr>
            <w:tcW w:w="4489" w:type="dxa"/>
          </w:tcPr>
          <w:p w:rsidR="006C301C" w:rsidRPr="006C301C" w:rsidRDefault="006C301C" w:rsidP="00D06A96">
            <w:pPr>
              <w:rPr>
                <w:sz w:val="20"/>
                <w:szCs w:val="20"/>
              </w:rPr>
            </w:pPr>
            <w:r w:rsidRPr="006C301C">
              <w:rPr>
                <w:sz w:val="20"/>
                <w:szCs w:val="20"/>
              </w:rPr>
              <w:t>Subir trabajo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 xml:space="preserve">Alumno. </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Haber registrado previamente el tema para su trabajo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El estudiante habrá subido a al sistema su trabajo de titulación para que lo revise su respectivo sinodal.</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581700">
            <w:pPr>
              <w:rPr>
                <w:sz w:val="20"/>
                <w:szCs w:val="20"/>
              </w:rPr>
            </w:pPr>
            <w:r w:rsidRPr="006C301C">
              <w:rPr>
                <w:sz w:val="20"/>
                <w:szCs w:val="20"/>
              </w:rPr>
              <w:t xml:space="preserve">El alumno ingresa al sistema con su usuario y contraseña, </w:t>
            </w:r>
            <w:r w:rsidR="00581700">
              <w:rPr>
                <w:sz w:val="20"/>
                <w:szCs w:val="20"/>
              </w:rPr>
              <w:t>s</w:t>
            </w:r>
            <w:r w:rsidRPr="006C301C">
              <w:rPr>
                <w:sz w:val="20"/>
                <w:szCs w:val="20"/>
              </w:rPr>
              <w:t xml:space="preserve">e indica </w:t>
            </w:r>
            <w:r w:rsidR="00581700">
              <w:rPr>
                <w:sz w:val="20"/>
                <w:szCs w:val="20"/>
              </w:rPr>
              <w:t>qu</w:t>
            </w:r>
            <w:r w:rsidRPr="006C301C">
              <w:rPr>
                <w:sz w:val="20"/>
                <w:szCs w:val="20"/>
              </w:rPr>
              <w:t xml:space="preserve">e desea subir su trabajo de titulación, el sistema solicita que </w:t>
            </w:r>
            <w:r w:rsidR="00581700">
              <w:rPr>
                <w:sz w:val="20"/>
                <w:szCs w:val="20"/>
              </w:rPr>
              <w:t xml:space="preserve">especifique la ubicación del archivo a subir, </w:t>
            </w:r>
            <w:r w:rsidRPr="006C301C">
              <w:rPr>
                <w:sz w:val="20"/>
                <w:szCs w:val="20"/>
              </w:rPr>
              <w:t>el trabajo queda guardado en el sistema</w:t>
            </w:r>
            <w:r w:rsidR="00581700">
              <w:rPr>
                <w:sz w:val="20"/>
                <w:szCs w:val="20"/>
              </w:rPr>
              <w:t xml:space="preserve"> y el sinodal correspondiente recibe la notificación de subida</w:t>
            </w:r>
            <w:r w:rsidRPr="006C301C">
              <w:rPr>
                <w:sz w:val="20"/>
                <w:szCs w:val="20"/>
              </w:rPr>
              <w:t xml:space="preserve">. </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CU10</w:t>
            </w:r>
          </w:p>
        </w:tc>
        <w:tc>
          <w:tcPr>
            <w:tcW w:w="4489" w:type="dxa"/>
          </w:tcPr>
          <w:p w:rsidR="006C301C" w:rsidRPr="006C301C" w:rsidRDefault="006C301C" w:rsidP="00D06A96">
            <w:pPr>
              <w:rPr>
                <w:sz w:val="20"/>
                <w:szCs w:val="20"/>
              </w:rPr>
            </w:pPr>
            <w:r w:rsidRPr="006C301C">
              <w:rPr>
                <w:sz w:val="20"/>
                <w:szCs w:val="20"/>
              </w:rPr>
              <w:t>Revisar trabajo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Sinodal.</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 xml:space="preserve">Estar registrado como sinodal, y haberse autentificado en el sistema.  </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El sinodal habrá revisado un trabajo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sinodal ingresa al sistema y le indica que desea revisar un trabajo de titulación.</w:t>
            </w:r>
          </w:p>
          <w:p w:rsidR="006C301C" w:rsidRPr="006C301C" w:rsidRDefault="006C301C" w:rsidP="00D06A96">
            <w:pPr>
              <w:rPr>
                <w:sz w:val="20"/>
                <w:szCs w:val="20"/>
              </w:rPr>
            </w:pPr>
            <w:r w:rsidRPr="006C301C">
              <w:rPr>
                <w:sz w:val="20"/>
                <w:szCs w:val="20"/>
              </w:rPr>
              <w:t>El sistema le muestra el trabajo de titulación asignado.</w:t>
            </w:r>
          </w:p>
          <w:p w:rsidR="006C301C" w:rsidRPr="006C301C" w:rsidRDefault="006C301C" w:rsidP="00D06A96">
            <w:pPr>
              <w:rPr>
                <w:sz w:val="20"/>
                <w:szCs w:val="20"/>
              </w:rPr>
            </w:pPr>
            <w:r w:rsidRPr="006C301C">
              <w:rPr>
                <w:sz w:val="20"/>
                <w:szCs w:val="20"/>
              </w:rPr>
              <w:t xml:space="preserve">El sinodal al terminar de revisar el trabajo le agrega observaciones para que el alumno realice sus correcciones. </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CU11</w:t>
            </w:r>
          </w:p>
        </w:tc>
        <w:tc>
          <w:tcPr>
            <w:tcW w:w="4489" w:type="dxa"/>
          </w:tcPr>
          <w:p w:rsidR="006C301C" w:rsidRPr="006C301C" w:rsidRDefault="006C301C" w:rsidP="00D06A96">
            <w:pPr>
              <w:rPr>
                <w:sz w:val="20"/>
                <w:szCs w:val="20"/>
              </w:rPr>
            </w:pPr>
            <w:r w:rsidRPr="006C301C">
              <w:rPr>
                <w:sz w:val="20"/>
                <w:szCs w:val="20"/>
              </w:rPr>
              <w:t>Consultar  observaciones de trabajo de titulación</w:t>
            </w:r>
            <w:r w:rsidR="002B5C16">
              <w:rPr>
                <w:sz w:val="20"/>
                <w:szCs w:val="20"/>
              </w:rPr>
              <w:t xml:space="preserve"> en revisión</w:t>
            </w:r>
            <w:r w:rsidRPr="006C301C">
              <w:rPr>
                <w:sz w:val="20"/>
                <w:szCs w:val="20"/>
              </w:rPr>
              <w:t>.</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Alumno</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Haber subido al sistema un trabajo de titulación para revisión.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El estudiante conocerá los posibles errores en su trabajo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581700" w:rsidRPr="006C301C" w:rsidRDefault="006C301C" w:rsidP="00D06A96">
            <w:pPr>
              <w:rPr>
                <w:sz w:val="20"/>
                <w:szCs w:val="20"/>
              </w:rPr>
            </w:pPr>
            <w:r w:rsidRPr="006C301C">
              <w:rPr>
                <w:sz w:val="20"/>
                <w:szCs w:val="20"/>
              </w:rPr>
              <w:t>El estudiante ingresa al sistema con s</w:t>
            </w:r>
            <w:r w:rsidR="00581700">
              <w:rPr>
                <w:sz w:val="20"/>
                <w:szCs w:val="20"/>
              </w:rPr>
              <w:t xml:space="preserve">u usuario y contraseña, </w:t>
            </w:r>
            <w:r w:rsidRPr="006C301C">
              <w:rPr>
                <w:sz w:val="20"/>
                <w:szCs w:val="20"/>
              </w:rPr>
              <w:t xml:space="preserve">indica </w:t>
            </w:r>
            <w:r w:rsidR="00581700">
              <w:rPr>
                <w:sz w:val="20"/>
                <w:szCs w:val="20"/>
              </w:rPr>
              <w:t>q</w:t>
            </w:r>
            <w:r w:rsidRPr="006C301C">
              <w:rPr>
                <w:sz w:val="20"/>
                <w:szCs w:val="20"/>
              </w:rPr>
              <w:t>ue desea consultar las observaciones de su trabajo de titulación.</w:t>
            </w:r>
          </w:p>
          <w:p w:rsidR="006C301C" w:rsidRPr="006C301C" w:rsidRDefault="006C301C" w:rsidP="00581700">
            <w:pPr>
              <w:rPr>
                <w:sz w:val="20"/>
                <w:szCs w:val="20"/>
              </w:rPr>
            </w:pPr>
            <w:r w:rsidRPr="006C301C">
              <w:rPr>
                <w:sz w:val="20"/>
                <w:szCs w:val="20"/>
              </w:rPr>
              <w:t xml:space="preserve">El sistema </w:t>
            </w:r>
            <w:r w:rsidR="00581700">
              <w:rPr>
                <w:sz w:val="20"/>
                <w:szCs w:val="20"/>
              </w:rPr>
              <w:t>despliega una vista de sólo lectura del trabajo, así como</w:t>
            </w:r>
            <w:r w:rsidRPr="006C301C">
              <w:rPr>
                <w:sz w:val="20"/>
                <w:szCs w:val="20"/>
              </w:rPr>
              <w:t xml:space="preserve"> las observaciones y/o correcciones por parte del sino</w:t>
            </w:r>
            <w:r w:rsidR="00581700">
              <w:rPr>
                <w:sz w:val="20"/>
                <w:szCs w:val="20"/>
              </w:rPr>
              <w:t>dal en caso de que el trabajo ya haya</w:t>
            </w:r>
            <w:r w:rsidRPr="006C301C">
              <w:rPr>
                <w:sz w:val="20"/>
                <w:szCs w:val="20"/>
              </w:rPr>
              <w:t xml:space="preserve"> sido revisado</w:t>
            </w:r>
            <w:r w:rsidR="00581700">
              <w:rPr>
                <w:sz w:val="20"/>
                <w:szCs w:val="20"/>
              </w:rPr>
              <w:t>.</w:t>
            </w:r>
          </w:p>
        </w:tc>
      </w:tr>
    </w:tbl>
    <w:p w:rsidR="006C301C" w:rsidRDefault="006C301C" w:rsidP="006C301C">
      <w:pPr>
        <w:rPr>
          <w:sz w:val="20"/>
          <w:szCs w:val="20"/>
        </w:rPr>
      </w:pPr>
    </w:p>
    <w:p w:rsidR="00C15FB7" w:rsidRDefault="00C15FB7" w:rsidP="006C301C">
      <w:pPr>
        <w:rPr>
          <w:sz w:val="20"/>
          <w:szCs w:val="20"/>
        </w:rPr>
      </w:pPr>
      <w:r>
        <w:rPr>
          <w:sz w:val="20"/>
          <w:szCs w:val="20"/>
        </w:rPr>
        <w:t>.</w:t>
      </w:r>
    </w:p>
    <w:p w:rsidR="00C15FB7" w:rsidRDefault="00C15FB7" w:rsidP="006C301C">
      <w:pPr>
        <w:rPr>
          <w:sz w:val="20"/>
          <w:szCs w:val="20"/>
        </w:rPr>
      </w:pPr>
    </w:p>
    <w:p w:rsidR="00C15FB7" w:rsidRDefault="00C15FB7" w:rsidP="006C301C">
      <w:pPr>
        <w:rPr>
          <w:sz w:val="20"/>
          <w:szCs w:val="20"/>
        </w:rPr>
      </w:pPr>
    </w:p>
    <w:p w:rsidR="00C15FB7" w:rsidRPr="006C301C" w:rsidRDefault="00C15FB7"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CU12</w:t>
            </w:r>
          </w:p>
        </w:tc>
        <w:tc>
          <w:tcPr>
            <w:tcW w:w="4489" w:type="dxa"/>
          </w:tcPr>
          <w:p w:rsidR="006C301C" w:rsidRPr="006C301C" w:rsidRDefault="006C301C" w:rsidP="00D06A96">
            <w:pPr>
              <w:rPr>
                <w:sz w:val="20"/>
                <w:szCs w:val="20"/>
              </w:rPr>
            </w:pPr>
            <w:r w:rsidRPr="006C301C">
              <w:rPr>
                <w:sz w:val="20"/>
                <w:szCs w:val="20"/>
              </w:rPr>
              <w:t>Programar examen.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Encargado de la oficina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Haberse autentificado en el sistema.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El encargado de la oficina de titulación habrá programado un examen de titulación en una de las salas.</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 xml:space="preserve">El encargado de la oficina de titulación ingresará al sistema </w:t>
            </w:r>
            <w:r w:rsidR="00C15FB7">
              <w:rPr>
                <w:sz w:val="20"/>
                <w:szCs w:val="20"/>
              </w:rPr>
              <w:t>e indicará</w:t>
            </w:r>
            <w:r w:rsidRPr="006C301C">
              <w:rPr>
                <w:sz w:val="20"/>
                <w:szCs w:val="20"/>
              </w:rPr>
              <w:t xml:space="preserve"> que desea programar un examen de titulación.</w:t>
            </w:r>
          </w:p>
          <w:p w:rsidR="006C301C" w:rsidRDefault="00B332A7" w:rsidP="00D06A96">
            <w:pPr>
              <w:rPr>
                <w:sz w:val="20"/>
                <w:szCs w:val="20"/>
              </w:rPr>
            </w:pPr>
            <w:r>
              <w:rPr>
                <w:sz w:val="20"/>
                <w:szCs w:val="20"/>
              </w:rPr>
              <w:t>El encargado indica la fecha y hora del examen.</w:t>
            </w:r>
          </w:p>
          <w:p w:rsidR="00B332A7" w:rsidRDefault="00B332A7" w:rsidP="00D06A96">
            <w:pPr>
              <w:rPr>
                <w:sz w:val="20"/>
                <w:szCs w:val="20"/>
              </w:rPr>
            </w:pPr>
            <w:r>
              <w:rPr>
                <w:sz w:val="20"/>
                <w:szCs w:val="20"/>
              </w:rPr>
              <w:t>El sistema verifica que la fecha se encuentre dentro del margen del calendario escolar vigente y que no se trate del día antes de salir de vacaciones ni el primer día después de éstas.</w:t>
            </w:r>
          </w:p>
          <w:p w:rsidR="00B332A7" w:rsidRDefault="00B332A7" w:rsidP="00D06A96">
            <w:pPr>
              <w:rPr>
                <w:sz w:val="20"/>
                <w:szCs w:val="20"/>
              </w:rPr>
            </w:pPr>
            <w:r>
              <w:rPr>
                <w:sz w:val="20"/>
                <w:szCs w:val="20"/>
              </w:rPr>
              <w:t>El encargado indica los sinodales a asignar para dicho examen.</w:t>
            </w:r>
          </w:p>
          <w:p w:rsidR="00B332A7" w:rsidRDefault="00B332A7" w:rsidP="00D06A96">
            <w:pPr>
              <w:rPr>
                <w:sz w:val="20"/>
                <w:szCs w:val="20"/>
              </w:rPr>
            </w:pPr>
            <w:r>
              <w:rPr>
                <w:sz w:val="20"/>
                <w:szCs w:val="20"/>
              </w:rPr>
              <w:t>El sistema verifica que los horarios de los profesores seleccionados no se cruce con la hora del examen.</w:t>
            </w:r>
          </w:p>
          <w:p w:rsidR="00B332A7" w:rsidRDefault="00B332A7" w:rsidP="00D06A96">
            <w:pPr>
              <w:rPr>
                <w:sz w:val="20"/>
                <w:szCs w:val="20"/>
              </w:rPr>
            </w:pPr>
            <w:r>
              <w:rPr>
                <w:sz w:val="20"/>
                <w:szCs w:val="20"/>
              </w:rPr>
              <w:t>El sistema inicia el proceso de asignación de sinodales. (Ver CU04).</w:t>
            </w:r>
          </w:p>
          <w:p w:rsidR="00B332A7" w:rsidRPr="006C301C" w:rsidRDefault="00B332A7" w:rsidP="00D06A96">
            <w:pPr>
              <w:rPr>
                <w:sz w:val="20"/>
                <w:szCs w:val="20"/>
              </w:rPr>
            </w:pPr>
            <w:r>
              <w:rPr>
                <w:sz w:val="20"/>
                <w:szCs w:val="20"/>
              </w:rPr>
              <w:t>La programación del examen se almacena en la agenda del sistema.</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CU13</w:t>
            </w:r>
          </w:p>
        </w:tc>
        <w:tc>
          <w:tcPr>
            <w:tcW w:w="4489" w:type="dxa"/>
          </w:tcPr>
          <w:p w:rsidR="006C301C" w:rsidRPr="006C301C" w:rsidRDefault="006C301C" w:rsidP="00D06A96">
            <w:pPr>
              <w:rPr>
                <w:sz w:val="20"/>
                <w:szCs w:val="20"/>
              </w:rPr>
            </w:pPr>
            <w:r w:rsidRPr="006C301C">
              <w:rPr>
                <w:sz w:val="20"/>
                <w:szCs w:val="20"/>
              </w:rPr>
              <w:t>Obtener estadísticas.</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Encargado de la oficina de titulación o jefe de coordinación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Haberse autentificado en el sistema.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generan estadísticas.</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administrador indica que quiere obtener estadísticas.</w:t>
            </w:r>
          </w:p>
          <w:p w:rsidR="006C301C" w:rsidRPr="006C301C" w:rsidRDefault="006C301C" w:rsidP="00D06A96">
            <w:pPr>
              <w:rPr>
                <w:sz w:val="20"/>
                <w:szCs w:val="20"/>
              </w:rPr>
            </w:pPr>
            <w:r w:rsidRPr="006C301C">
              <w:rPr>
                <w:sz w:val="20"/>
                <w:szCs w:val="20"/>
              </w:rPr>
              <w:t>El sistema le muestra el tipo de estadística que puede generar.</w:t>
            </w:r>
          </w:p>
          <w:p w:rsidR="006C301C" w:rsidRPr="006C301C" w:rsidRDefault="006C301C" w:rsidP="00D06A96">
            <w:pPr>
              <w:rPr>
                <w:sz w:val="20"/>
                <w:szCs w:val="20"/>
              </w:rPr>
            </w:pPr>
            <w:r w:rsidRPr="006C301C">
              <w:rPr>
                <w:sz w:val="20"/>
                <w:szCs w:val="20"/>
              </w:rPr>
              <w:t>El administrador elige que estadística desea (fecha, carrera, opción de titulación, periodo, etc.).</w:t>
            </w:r>
          </w:p>
          <w:p w:rsidR="006C301C" w:rsidRPr="006C301C" w:rsidRDefault="006C301C" w:rsidP="00D06A96">
            <w:pPr>
              <w:rPr>
                <w:sz w:val="20"/>
                <w:szCs w:val="20"/>
              </w:rPr>
            </w:pPr>
            <w:r w:rsidRPr="006C301C">
              <w:rPr>
                <w:sz w:val="20"/>
                <w:szCs w:val="20"/>
              </w:rPr>
              <w:t>El sistema recupera la información de acuerdo al criterio seleccionado y muestra los datos correspondientes.</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CU14</w:t>
            </w:r>
          </w:p>
        </w:tc>
        <w:tc>
          <w:tcPr>
            <w:tcW w:w="4489" w:type="dxa"/>
          </w:tcPr>
          <w:p w:rsidR="006C301C" w:rsidRPr="006C301C" w:rsidRDefault="006C301C" w:rsidP="00D06A96">
            <w:pPr>
              <w:rPr>
                <w:sz w:val="20"/>
                <w:szCs w:val="20"/>
              </w:rPr>
            </w:pPr>
            <w:r w:rsidRPr="006C301C">
              <w:rPr>
                <w:sz w:val="20"/>
                <w:szCs w:val="20"/>
              </w:rPr>
              <w:t>Registrar firma electrónica.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Encargado de la oficina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 xml:space="preserve">La persona a la que se le agregara su firma </w:t>
            </w:r>
            <w:r w:rsidR="00117B6A" w:rsidRPr="006C301C">
              <w:rPr>
                <w:sz w:val="20"/>
                <w:szCs w:val="20"/>
              </w:rPr>
              <w:t>está</w:t>
            </w:r>
            <w:r w:rsidRPr="006C301C">
              <w:rPr>
                <w:sz w:val="20"/>
                <w:szCs w:val="20"/>
              </w:rPr>
              <w:t xml:space="preserve"> registrada en el sistema.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El usuario obtendrá su firma electrónica.</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encargado de la oficina de titulación indicará que desea agregar una firma e indicara si será para un alumno</w:t>
            </w:r>
            <w:r w:rsidR="00CE111E">
              <w:rPr>
                <w:sz w:val="20"/>
                <w:szCs w:val="20"/>
              </w:rPr>
              <w:t xml:space="preserve">, sinodal </w:t>
            </w:r>
            <w:r w:rsidRPr="006C301C">
              <w:rPr>
                <w:sz w:val="20"/>
                <w:szCs w:val="20"/>
              </w:rPr>
              <w:t xml:space="preserve"> o para un administrador.</w:t>
            </w:r>
          </w:p>
          <w:p w:rsidR="006C301C" w:rsidRPr="006C301C" w:rsidRDefault="006C301C" w:rsidP="00D06A96">
            <w:pPr>
              <w:rPr>
                <w:sz w:val="20"/>
                <w:szCs w:val="20"/>
              </w:rPr>
            </w:pPr>
            <w:r w:rsidRPr="006C301C">
              <w:rPr>
                <w:sz w:val="20"/>
                <w:szCs w:val="20"/>
              </w:rPr>
              <w:t>Dicha persona introduce su firma.</w:t>
            </w:r>
          </w:p>
          <w:p w:rsidR="006C301C" w:rsidRPr="006C301C" w:rsidRDefault="006C301C" w:rsidP="00D06A96">
            <w:pPr>
              <w:rPr>
                <w:sz w:val="20"/>
                <w:szCs w:val="20"/>
              </w:rPr>
            </w:pPr>
            <w:r w:rsidRPr="006C301C">
              <w:rPr>
                <w:sz w:val="20"/>
                <w:szCs w:val="20"/>
              </w:rPr>
              <w:t>El sistema  almacena la firma.</w:t>
            </w:r>
          </w:p>
        </w:tc>
      </w:tr>
    </w:tbl>
    <w:p w:rsidR="006C301C" w:rsidRDefault="006C301C" w:rsidP="006C301C">
      <w:pPr>
        <w:rPr>
          <w:sz w:val="20"/>
          <w:szCs w:val="20"/>
        </w:rPr>
      </w:pPr>
    </w:p>
    <w:p w:rsidR="00CE111E" w:rsidRDefault="00CE111E" w:rsidP="006C301C">
      <w:pPr>
        <w:rPr>
          <w:sz w:val="20"/>
          <w:szCs w:val="20"/>
        </w:rPr>
      </w:pPr>
    </w:p>
    <w:p w:rsidR="00CE111E" w:rsidRDefault="00CE111E" w:rsidP="006C301C">
      <w:pPr>
        <w:rPr>
          <w:sz w:val="20"/>
          <w:szCs w:val="20"/>
        </w:rPr>
      </w:pPr>
    </w:p>
    <w:p w:rsidR="00CE111E" w:rsidRPr="006C301C" w:rsidRDefault="00CE111E"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CU15</w:t>
            </w:r>
          </w:p>
        </w:tc>
        <w:tc>
          <w:tcPr>
            <w:tcW w:w="4489" w:type="dxa"/>
          </w:tcPr>
          <w:p w:rsidR="006C301C" w:rsidRPr="006C301C" w:rsidRDefault="006C301C" w:rsidP="00D06A96">
            <w:pPr>
              <w:rPr>
                <w:sz w:val="20"/>
                <w:szCs w:val="20"/>
              </w:rPr>
            </w:pPr>
            <w:r w:rsidRPr="006C301C">
              <w:rPr>
                <w:sz w:val="20"/>
                <w:szCs w:val="20"/>
              </w:rPr>
              <w:t>Agregar plan de estudios.</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Jefe de coordinación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Estar autentificado en el sistema.</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almacena un nuevo plan de estudios en el sistema con sus respectivas opciones de titulación.</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administrador indicara que desea agregar un nuevo plan de estudios y específica el año del ciclo escolar en el que inicio el plan de estudios, añadirá sus respectivas materias y las opciones de titulación de las que dispone el plan de estudios.</w:t>
            </w:r>
          </w:p>
          <w:p w:rsidR="006C301C" w:rsidRPr="006C301C" w:rsidRDefault="006C301C" w:rsidP="00D06A96">
            <w:pPr>
              <w:rPr>
                <w:sz w:val="20"/>
                <w:szCs w:val="20"/>
              </w:rPr>
            </w:pPr>
            <w:r w:rsidRPr="006C301C">
              <w:rPr>
                <w:sz w:val="20"/>
                <w:szCs w:val="20"/>
              </w:rPr>
              <w:t>El sistema almacena el plan de estudios.</w:t>
            </w:r>
          </w:p>
        </w:tc>
      </w:tr>
    </w:tbl>
    <w:p w:rsidR="006C301C" w:rsidRPr="006C301C" w:rsidRDefault="006C301C" w:rsidP="006C301C">
      <w:pPr>
        <w:rPr>
          <w:sz w:val="20"/>
          <w:szCs w:val="20"/>
        </w:rPr>
      </w:pPr>
    </w:p>
    <w:tbl>
      <w:tblPr>
        <w:tblStyle w:val="Tablaconcuadrcula"/>
        <w:tblW w:w="0" w:type="auto"/>
        <w:tblLook w:val="04A0" w:firstRow="1" w:lastRow="0" w:firstColumn="1" w:lastColumn="0" w:noHBand="0" w:noVBand="1"/>
      </w:tblPr>
      <w:tblGrid>
        <w:gridCol w:w="4489"/>
        <w:gridCol w:w="4489"/>
      </w:tblGrid>
      <w:tr w:rsidR="006C301C" w:rsidRPr="006C301C" w:rsidTr="00D06A96">
        <w:tc>
          <w:tcPr>
            <w:tcW w:w="4489" w:type="dxa"/>
          </w:tcPr>
          <w:p w:rsidR="006C301C" w:rsidRPr="006C301C" w:rsidRDefault="006C301C" w:rsidP="00D06A96">
            <w:pPr>
              <w:rPr>
                <w:i/>
                <w:sz w:val="20"/>
                <w:szCs w:val="20"/>
              </w:rPr>
            </w:pPr>
            <w:r w:rsidRPr="006C301C">
              <w:rPr>
                <w:i/>
                <w:sz w:val="20"/>
                <w:szCs w:val="20"/>
              </w:rPr>
              <w:t>CU16</w:t>
            </w:r>
          </w:p>
        </w:tc>
        <w:tc>
          <w:tcPr>
            <w:tcW w:w="4489" w:type="dxa"/>
          </w:tcPr>
          <w:p w:rsidR="006C301C" w:rsidRPr="006C301C" w:rsidRDefault="006C301C" w:rsidP="00D06A96">
            <w:pPr>
              <w:rPr>
                <w:sz w:val="20"/>
                <w:szCs w:val="20"/>
              </w:rPr>
            </w:pPr>
            <w:r w:rsidRPr="006C301C">
              <w:rPr>
                <w:sz w:val="20"/>
                <w:szCs w:val="20"/>
              </w:rPr>
              <w:t>Agregar opción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Actor Principal</w:t>
            </w:r>
          </w:p>
        </w:tc>
        <w:tc>
          <w:tcPr>
            <w:tcW w:w="4489" w:type="dxa"/>
          </w:tcPr>
          <w:p w:rsidR="006C301C" w:rsidRPr="006C301C" w:rsidRDefault="006C301C" w:rsidP="00D06A96">
            <w:pPr>
              <w:rPr>
                <w:sz w:val="20"/>
                <w:szCs w:val="20"/>
              </w:rPr>
            </w:pPr>
            <w:r w:rsidRPr="006C301C">
              <w:rPr>
                <w:sz w:val="20"/>
                <w:szCs w:val="20"/>
              </w:rPr>
              <w:t>Jefe de coordinación de titulación</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Precondición</w:t>
            </w:r>
          </w:p>
        </w:tc>
        <w:tc>
          <w:tcPr>
            <w:tcW w:w="4489" w:type="dxa"/>
          </w:tcPr>
          <w:p w:rsidR="006C301C" w:rsidRPr="006C301C" w:rsidRDefault="006C301C" w:rsidP="00D06A96">
            <w:pPr>
              <w:rPr>
                <w:sz w:val="20"/>
                <w:szCs w:val="20"/>
              </w:rPr>
            </w:pPr>
            <w:r w:rsidRPr="006C301C">
              <w:rPr>
                <w:sz w:val="20"/>
                <w:szCs w:val="20"/>
              </w:rPr>
              <w:t>Tener seleccionado un plan de estudios existente.</w:t>
            </w:r>
          </w:p>
        </w:tc>
      </w:tr>
      <w:tr w:rsidR="006C301C" w:rsidRPr="006C301C" w:rsidTr="00D06A96">
        <w:tc>
          <w:tcPr>
            <w:tcW w:w="4489" w:type="dxa"/>
          </w:tcPr>
          <w:p w:rsidR="006C301C" w:rsidRPr="006C301C" w:rsidRDefault="006C301C" w:rsidP="00D06A96">
            <w:pPr>
              <w:rPr>
                <w:i/>
                <w:sz w:val="20"/>
                <w:szCs w:val="20"/>
              </w:rPr>
            </w:pPr>
            <w:r w:rsidRPr="006C301C">
              <w:rPr>
                <w:i/>
                <w:sz w:val="20"/>
                <w:szCs w:val="20"/>
              </w:rPr>
              <w:t>Post condición</w:t>
            </w:r>
          </w:p>
        </w:tc>
        <w:tc>
          <w:tcPr>
            <w:tcW w:w="4489" w:type="dxa"/>
          </w:tcPr>
          <w:p w:rsidR="006C301C" w:rsidRPr="006C301C" w:rsidRDefault="006C301C" w:rsidP="00D06A96">
            <w:pPr>
              <w:rPr>
                <w:sz w:val="20"/>
                <w:szCs w:val="20"/>
              </w:rPr>
            </w:pPr>
            <w:r w:rsidRPr="006C301C">
              <w:rPr>
                <w:sz w:val="20"/>
                <w:szCs w:val="20"/>
              </w:rPr>
              <w:t>Se almacena una nueva opción de titulación dentro de un plan de estudios</w:t>
            </w:r>
          </w:p>
        </w:tc>
      </w:tr>
      <w:tr w:rsidR="006C301C" w:rsidRPr="006C301C" w:rsidTr="00D06A96">
        <w:trPr>
          <w:trHeight w:val="70"/>
        </w:trPr>
        <w:tc>
          <w:tcPr>
            <w:tcW w:w="4489" w:type="dxa"/>
          </w:tcPr>
          <w:p w:rsidR="006C301C" w:rsidRPr="006C301C" w:rsidRDefault="006C301C" w:rsidP="00D06A96">
            <w:pPr>
              <w:rPr>
                <w:i/>
                <w:sz w:val="20"/>
                <w:szCs w:val="20"/>
              </w:rPr>
            </w:pPr>
            <w:r w:rsidRPr="006C301C">
              <w:rPr>
                <w:i/>
                <w:sz w:val="20"/>
                <w:szCs w:val="20"/>
              </w:rPr>
              <w:t>Escenario de éxito</w:t>
            </w:r>
          </w:p>
        </w:tc>
        <w:tc>
          <w:tcPr>
            <w:tcW w:w="4489" w:type="dxa"/>
          </w:tcPr>
          <w:p w:rsidR="006C301C" w:rsidRPr="006C301C" w:rsidRDefault="006C301C" w:rsidP="00D06A96">
            <w:pPr>
              <w:rPr>
                <w:sz w:val="20"/>
                <w:szCs w:val="20"/>
              </w:rPr>
            </w:pPr>
            <w:r w:rsidRPr="006C301C">
              <w:rPr>
                <w:sz w:val="20"/>
                <w:szCs w:val="20"/>
              </w:rPr>
              <w:t>El administrador indica que desea agregar una opción de titulación nueva.</w:t>
            </w:r>
          </w:p>
          <w:p w:rsidR="006C301C" w:rsidRPr="006C301C" w:rsidRDefault="006C301C" w:rsidP="00D06A96">
            <w:pPr>
              <w:rPr>
                <w:sz w:val="20"/>
                <w:szCs w:val="20"/>
              </w:rPr>
            </w:pPr>
            <w:r w:rsidRPr="006C301C">
              <w:rPr>
                <w:sz w:val="20"/>
                <w:szCs w:val="20"/>
              </w:rPr>
              <w:t>El sistema pide que se especifique el plan de estudios al que pertenecerá la opción de titulación.</w:t>
            </w:r>
          </w:p>
          <w:p w:rsidR="006C301C" w:rsidRPr="006C301C" w:rsidRDefault="006C301C" w:rsidP="00D06A96">
            <w:pPr>
              <w:rPr>
                <w:sz w:val="20"/>
                <w:szCs w:val="20"/>
              </w:rPr>
            </w:pPr>
            <w:r w:rsidRPr="006C301C">
              <w:rPr>
                <w:sz w:val="20"/>
                <w:szCs w:val="20"/>
              </w:rPr>
              <w:t>El administrador indica el plan de estudios correspondiente  y agrega la(s) opciones(es) de titulación del plan de estudios seleccionado.</w:t>
            </w:r>
          </w:p>
          <w:p w:rsidR="006C301C" w:rsidRPr="006C301C" w:rsidRDefault="006C301C" w:rsidP="00D06A96">
            <w:pPr>
              <w:rPr>
                <w:sz w:val="20"/>
                <w:szCs w:val="20"/>
              </w:rPr>
            </w:pPr>
            <w:r w:rsidRPr="006C301C">
              <w:rPr>
                <w:sz w:val="20"/>
                <w:szCs w:val="20"/>
              </w:rPr>
              <w:t>El sistema guarda la información.</w:t>
            </w:r>
          </w:p>
        </w:tc>
      </w:tr>
    </w:tbl>
    <w:p w:rsidR="00CE111E" w:rsidRDefault="00CE111E" w:rsidP="00CE111E">
      <w:pPr>
        <w:rPr>
          <w:rFonts w:eastAsiaTheme="majorEastAsia" w:cstheme="majorBidi"/>
          <w:b/>
          <w:bCs/>
          <w:sz w:val="24"/>
          <w:szCs w:val="28"/>
        </w:rPr>
      </w:pPr>
    </w:p>
    <w:tbl>
      <w:tblPr>
        <w:tblStyle w:val="Tablaconcuadrcula"/>
        <w:tblW w:w="0" w:type="auto"/>
        <w:tblLook w:val="04A0" w:firstRow="1" w:lastRow="0" w:firstColumn="1" w:lastColumn="0" w:noHBand="0" w:noVBand="1"/>
      </w:tblPr>
      <w:tblGrid>
        <w:gridCol w:w="4489"/>
        <w:gridCol w:w="4489"/>
      </w:tblGrid>
      <w:tr w:rsidR="00CE111E" w:rsidRPr="006C301C" w:rsidTr="002317D6">
        <w:tc>
          <w:tcPr>
            <w:tcW w:w="4489" w:type="dxa"/>
          </w:tcPr>
          <w:p w:rsidR="00CE111E" w:rsidRPr="006C301C" w:rsidRDefault="00CE111E" w:rsidP="002317D6">
            <w:pPr>
              <w:rPr>
                <w:i/>
                <w:sz w:val="20"/>
                <w:szCs w:val="20"/>
              </w:rPr>
            </w:pPr>
            <w:r>
              <w:rPr>
                <w:i/>
                <w:sz w:val="20"/>
                <w:szCs w:val="20"/>
              </w:rPr>
              <w:t>CU17</w:t>
            </w:r>
          </w:p>
        </w:tc>
        <w:tc>
          <w:tcPr>
            <w:tcW w:w="4489" w:type="dxa"/>
          </w:tcPr>
          <w:p w:rsidR="00CE111E" w:rsidRPr="006C301C" w:rsidRDefault="00CE111E" w:rsidP="002317D6">
            <w:pPr>
              <w:rPr>
                <w:sz w:val="20"/>
                <w:szCs w:val="20"/>
              </w:rPr>
            </w:pPr>
            <w:r>
              <w:rPr>
                <w:sz w:val="20"/>
                <w:szCs w:val="20"/>
              </w:rPr>
              <w:t>Consultar agenda</w:t>
            </w:r>
          </w:p>
        </w:tc>
      </w:tr>
      <w:tr w:rsidR="00CE111E" w:rsidRPr="006C301C" w:rsidTr="002317D6">
        <w:tc>
          <w:tcPr>
            <w:tcW w:w="4489" w:type="dxa"/>
          </w:tcPr>
          <w:p w:rsidR="00CE111E" w:rsidRPr="006C301C" w:rsidRDefault="00CE111E" w:rsidP="002317D6">
            <w:pPr>
              <w:rPr>
                <w:i/>
                <w:sz w:val="20"/>
                <w:szCs w:val="20"/>
              </w:rPr>
            </w:pPr>
            <w:r w:rsidRPr="006C301C">
              <w:rPr>
                <w:i/>
                <w:sz w:val="20"/>
                <w:szCs w:val="20"/>
              </w:rPr>
              <w:t>Actor Principal</w:t>
            </w:r>
          </w:p>
        </w:tc>
        <w:tc>
          <w:tcPr>
            <w:tcW w:w="4489" w:type="dxa"/>
          </w:tcPr>
          <w:p w:rsidR="00CE111E" w:rsidRPr="006C301C" w:rsidRDefault="00CE111E" w:rsidP="002317D6">
            <w:pPr>
              <w:rPr>
                <w:sz w:val="20"/>
                <w:szCs w:val="20"/>
              </w:rPr>
            </w:pPr>
            <w:r>
              <w:rPr>
                <w:sz w:val="20"/>
                <w:szCs w:val="20"/>
              </w:rPr>
              <w:t>Encargado de la oficina de titulación</w:t>
            </w:r>
          </w:p>
        </w:tc>
      </w:tr>
      <w:tr w:rsidR="00CE111E" w:rsidRPr="006C301C" w:rsidTr="002317D6">
        <w:tc>
          <w:tcPr>
            <w:tcW w:w="4489" w:type="dxa"/>
          </w:tcPr>
          <w:p w:rsidR="00CE111E" w:rsidRPr="006C301C" w:rsidRDefault="00CE111E" w:rsidP="002317D6">
            <w:pPr>
              <w:rPr>
                <w:i/>
                <w:sz w:val="20"/>
                <w:szCs w:val="20"/>
              </w:rPr>
            </w:pPr>
            <w:r w:rsidRPr="006C301C">
              <w:rPr>
                <w:i/>
                <w:sz w:val="20"/>
                <w:szCs w:val="20"/>
              </w:rPr>
              <w:t>Precondición</w:t>
            </w:r>
          </w:p>
        </w:tc>
        <w:tc>
          <w:tcPr>
            <w:tcW w:w="4489" w:type="dxa"/>
          </w:tcPr>
          <w:p w:rsidR="00CE111E" w:rsidRPr="006C301C" w:rsidRDefault="00CE111E" w:rsidP="002317D6">
            <w:pPr>
              <w:rPr>
                <w:sz w:val="20"/>
                <w:szCs w:val="20"/>
              </w:rPr>
            </w:pPr>
            <w:r>
              <w:rPr>
                <w:sz w:val="20"/>
                <w:szCs w:val="20"/>
              </w:rPr>
              <w:t>Haber iniciado sesión en el sistema.</w:t>
            </w:r>
          </w:p>
        </w:tc>
      </w:tr>
      <w:tr w:rsidR="00CE111E" w:rsidRPr="006C301C" w:rsidTr="002317D6">
        <w:tc>
          <w:tcPr>
            <w:tcW w:w="4489" w:type="dxa"/>
          </w:tcPr>
          <w:p w:rsidR="00CE111E" w:rsidRPr="006C301C" w:rsidRDefault="00CE111E" w:rsidP="002317D6">
            <w:pPr>
              <w:rPr>
                <w:i/>
                <w:sz w:val="20"/>
                <w:szCs w:val="20"/>
              </w:rPr>
            </w:pPr>
            <w:r w:rsidRPr="006C301C">
              <w:rPr>
                <w:i/>
                <w:sz w:val="20"/>
                <w:szCs w:val="20"/>
              </w:rPr>
              <w:t>Post condición</w:t>
            </w:r>
          </w:p>
        </w:tc>
        <w:tc>
          <w:tcPr>
            <w:tcW w:w="4489" w:type="dxa"/>
          </w:tcPr>
          <w:p w:rsidR="00CE111E" w:rsidRPr="006C301C" w:rsidRDefault="00CE111E" w:rsidP="002317D6">
            <w:pPr>
              <w:rPr>
                <w:sz w:val="20"/>
                <w:szCs w:val="20"/>
              </w:rPr>
            </w:pPr>
            <w:r>
              <w:rPr>
                <w:sz w:val="20"/>
                <w:szCs w:val="20"/>
              </w:rPr>
              <w:t>El encargado habrá visualizado los eventos programados en la agenda.</w:t>
            </w:r>
          </w:p>
        </w:tc>
      </w:tr>
      <w:tr w:rsidR="00CE111E" w:rsidRPr="006C301C" w:rsidTr="002317D6">
        <w:trPr>
          <w:trHeight w:val="70"/>
        </w:trPr>
        <w:tc>
          <w:tcPr>
            <w:tcW w:w="4489" w:type="dxa"/>
          </w:tcPr>
          <w:p w:rsidR="00CE111E" w:rsidRPr="006C301C" w:rsidRDefault="00CE111E" w:rsidP="002317D6">
            <w:pPr>
              <w:rPr>
                <w:i/>
                <w:sz w:val="20"/>
                <w:szCs w:val="20"/>
              </w:rPr>
            </w:pPr>
            <w:r w:rsidRPr="006C301C">
              <w:rPr>
                <w:i/>
                <w:sz w:val="20"/>
                <w:szCs w:val="20"/>
              </w:rPr>
              <w:t>Escenario de éxito</w:t>
            </w:r>
          </w:p>
        </w:tc>
        <w:tc>
          <w:tcPr>
            <w:tcW w:w="4489" w:type="dxa"/>
          </w:tcPr>
          <w:p w:rsidR="00CE111E" w:rsidRPr="006C301C" w:rsidRDefault="00CE111E" w:rsidP="002317D6">
            <w:pPr>
              <w:rPr>
                <w:sz w:val="20"/>
                <w:szCs w:val="20"/>
              </w:rPr>
            </w:pPr>
            <w:r>
              <w:rPr>
                <w:sz w:val="20"/>
                <w:szCs w:val="20"/>
              </w:rPr>
              <w:t>El encargado del a oficina de titulación indica que desea visualizar los eventos programados en la agenda, el sistema recupera la información y la despliega en pantalla.</w:t>
            </w:r>
          </w:p>
        </w:tc>
      </w:tr>
    </w:tbl>
    <w:p w:rsidR="00CE111E" w:rsidRDefault="00CE111E" w:rsidP="00CE111E"/>
    <w:tbl>
      <w:tblPr>
        <w:tblStyle w:val="Tablaconcuadrcula"/>
        <w:tblW w:w="0" w:type="auto"/>
        <w:tblLook w:val="04A0" w:firstRow="1" w:lastRow="0" w:firstColumn="1" w:lastColumn="0" w:noHBand="0" w:noVBand="1"/>
      </w:tblPr>
      <w:tblGrid>
        <w:gridCol w:w="4489"/>
        <w:gridCol w:w="4489"/>
      </w:tblGrid>
      <w:tr w:rsidR="00CE111E" w:rsidRPr="006C301C" w:rsidTr="002317D6">
        <w:tc>
          <w:tcPr>
            <w:tcW w:w="4489" w:type="dxa"/>
          </w:tcPr>
          <w:p w:rsidR="00CE111E" w:rsidRPr="006C301C" w:rsidRDefault="00CE111E" w:rsidP="002317D6">
            <w:pPr>
              <w:rPr>
                <w:i/>
                <w:sz w:val="20"/>
                <w:szCs w:val="20"/>
              </w:rPr>
            </w:pPr>
            <w:r>
              <w:rPr>
                <w:i/>
                <w:sz w:val="20"/>
                <w:szCs w:val="20"/>
              </w:rPr>
              <w:t>CU18</w:t>
            </w:r>
          </w:p>
        </w:tc>
        <w:tc>
          <w:tcPr>
            <w:tcW w:w="4489" w:type="dxa"/>
          </w:tcPr>
          <w:p w:rsidR="00CE111E" w:rsidRPr="006C301C" w:rsidRDefault="00CE111E" w:rsidP="002317D6">
            <w:pPr>
              <w:rPr>
                <w:sz w:val="20"/>
                <w:szCs w:val="20"/>
              </w:rPr>
            </w:pPr>
            <w:r>
              <w:rPr>
                <w:sz w:val="20"/>
                <w:szCs w:val="20"/>
              </w:rPr>
              <w:t>ABCC de oficios</w:t>
            </w:r>
          </w:p>
        </w:tc>
      </w:tr>
      <w:tr w:rsidR="00CE111E" w:rsidRPr="006C301C" w:rsidTr="002317D6">
        <w:tc>
          <w:tcPr>
            <w:tcW w:w="4489" w:type="dxa"/>
          </w:tcPr>
          <w:p w:rsidR="00CE111E" w:rsidRPr="006C301C" w:rsidRDefault="00CE111E" w:rsidP="002317D6">
            <w:pPr>
              <w:rPr>
                <w:i/>
                <w:sz w:val="20"/>
                <w:szCs w:val="20"/>
              </w:rPr>
            </w:pPr>
            <w:r w:rsidRPr="006C301C">
              <w:rPr>
                <w:i/>
                <w:sz w:val="20"/>
                <w:szCs w:val="20"/>
              </w:rPr>
              <w:t>Actor Principal</w:t>
            </w:r>
          </w:p>
        </w:tc>
        <w:tc>
          <w:tcPr>
            <w:tcW w:w="4489" w:type="dxa"/>
          </w:tcPr>
          <w:p w:rsidR="00CE111E" w:rsidRPr="006C301C" w:rsidRDefault="00CE111E" w:rsidP="002317D6">
            <w:pPr>
              <w:rPr>
                <w:sz w:val="20"/>
                <w:szCs w:val="20"/>
              </w:rPr>
            </w:pPr>
            <w:r w:rsidRPr="006C301C">
              <w:rPr>
                <w:sz w:val="20"/>
                <w:szCs w:val="20"/>
              </w:rPr>
              <w:t>Jefe de coordinación de titulación</w:t>
            </w:r>
          </w:p>
        </w:tc>
      </w:tr>
      <w:tr w:rsidR="00CE111E" w:rsidRPr="006C301C" w:rsidTr="002317D6">
        <w:tc>
          <w:tcPr>
            <w:tcW w:w="4489" w:type="dxa"/>
          </w:tcPr>
          <w:p w:rsidR="00CE111E" w:rsidRPr="006C301C" w:rsidRDefault="00CE111E" w:rsidP="002317D6">
            <w:pPr>
              <w:rPr>
                <w:i/>
                <w:sz w:val="20"/>
                <w:szCs w:val="20"/>
              </w:rPr>
            </w:pPr>
            <w:r w:rsidRPr="006C301C">
              <w:rPr>
                <w:i/>
                <w:sz w:val="20"/>
                <w:szCs w:val="20"/>
              </w:rPr>
              <w:t>Precondición</w:t>
            </w:r>
          </w:p>
        </w:tc>
        <w:tc>
          <w:tcPr>
            <w:tcW w:w="4489" w:type="dxa"/>
          </w:tcPr>
          <w:p w:rsidR="00CE111E" w:rsidRPr="006C301C" w:rsidRDefault="00CE111E" w:rsidP="002317D6">
            <w:pPr>
              <w:rPr>
                <w:sz w:val="20"/>
                <w:szCs w:val="20"/>
              </w:rPr>
            </w:pPr>
            <w:r>
              <w:rPr>
                <w:sz w:val="20"/>
                <w:szCs w:val="20"/>
              </w:rPr>
              <w:t>Haber iniciado sesión en el sistema.</w:t>
            </w:r>
          </w:p>
        </w:tc>
      </w:tr>
      <w:tr w:rsidR="00CE111E" w:rsidRPr="006C301C" w:rsidTr="002317D6">
        <w:tc>
          <w:tcPr>
            <w:tcW w:w="4489" w:type="dxa"/>
          </w:tcPr>
          <w:p w:rsidR="00CE111E" w:rsidRPr="006C301C" w:rsidRDefault="00CE111E" w:rsidP="002317D6">
            <w:pPr>
              <w:rPr>
                <w:i/>
                <w:sz w:val="20"/>
                <w:szCs w:val="20"/>
              </w:rPr>
            </w:pPr>
            <w:r w:rsidRPr="006C301C">
              <w:rPr>
                <w:i/>
                <w:sz w:val="20"/>
                <w:szCs w:val="20"/>
              </w:rPr>
              <w:t>Post condición</w:t>
            </w:r>
          </w:p>
        </w:tc>
        <w:tc>
          <w:tcPr>
            <w:tcW w:w="4489" w:type="dxa"/>
          </w:tcPr>
          <w:p w:rsidR="00CE111E" w:rsidRPr="006C301C" w:rsidRDefault="00CE111E" w:rsidP="00CE111E">
            <w:pPr>
              <w:rPr>
                <w:sz w:val="20"/>
                <w:szCs w:val="20"/>
              </w:rPr>
            </w:pPr>
            <w:r>
              <w:rPr>
                <w:sz w:val="20"/>
                <w:szCs w:val="20"/>
              </w:rPr>
              <w:t>El jefe de coordinación de titulación habr</w:t>
            </w:r>
            <w:r w:rsidR="007B00BF">
              <w:rPr>
                <w:sz w:val="20"/>
                <w:szCs w:val="20"/>
              </w:rPr>
              <w:t>á realizado una alta, baja, modificación o consulta de los oficios disponibles en el catálogo</w:t>
            </w:r>
          </w:p>
        </w:tc>
      </w:tr>
      <w:tr w:rsidR="00CE111E" w:rsidRPr="006C301C" w:rsidTr="002317D6">
        <w:trPr>
          <w:trHeight w:val="70"/>
        </w:trPr>
        <w:tc>
          <w:tcPr>
            <w:tcW w:w="4489" w:type="dxa"/>
          </w:tcPr>
          <w:p w:rsidR="00CE111E" w:rsidRPr="006C301C" w:rsidRDefault="00CE111E" w:rsidP="002317D6">
            <w:pPr>
              <w:rPr>
                <w:i/>
                <w:sz w:val="20"/>
                <w:szCs w:val="20"/>
              </w:rPr>
            </w:pPr>
            <w:r w:rsidRPr="006C301C">
              <w:rPr>
                <w:i/>
                <w:sz w:val="20"/>
                <w:szCs w:val="20"/>
              </w:rPr>
              <w:t>Escenario de éxito</w:t>
            </w:r>
          </w:p>
        </w:tc>
        <w:tc>
          <w:tcPr>
            <w:tcW w:w="4489" w:type="dxa"/>
          </w:tcPr>
          <w:p w:rsidR="00CE111E" w:rsidRDefault="007B00BF" w:rsidP="002317D6">
            <w:pPr>
              <w:rPr>
                <w:sz w:val="20"/>
                <w:szCs w:val="20"/>
              </w:rPr>
            </w:pPr>
            <w:r>
              <w:rPr>
                <w:sz w:val="20"/>
                <w:szCs w:val="20"/>
              </w:rPr>
              <w:t>El jefe de coordinación indica que realizará una de las siguientes acciones:</w:t>
            </w:r>
          </w:p>
          <w:p w:rsidR="009E4B31" w:rsidRDefault="004C1B1F" w:rsidP="004C1B1F">
            <w:pPr>
              <w:pStyle w:val="Prrafodelista"/>
              <w:numPr>
                <w:ilvl w:val="0"/>
                <w:numId w:val="10"/>
              </w:numPr>
              <w:rPr>
                <w:sz w:val="20"/>
                <w:szCs w:val="20"/>
              </w:rPr>
            </w:pPr>
            <w:r w:rsidRPr="004C1B1F">
              <w:rPr>
                <w:sz w:val="20"/>
                <w:szCs w:val="20"/>
              </w:rPr>
              <w:t>Alta</w:t>
            </w:r>
          </w:p>
          <w:p w:rsidR="004C1B1F" w:rsidRDefault="004C1B1F" w:rsidP="004C1B1F">
            <w:pPr>
              <w:pStyle w:val="Prrafodelista"/>
              <w:rPr>
                <w:sz w:val="20"/>
                <w:szCs w:val="20"/>
              </w:rPr>
            </w:pPr>
            <w:r>
              <w:rPr>
                <w:sz w:val="20"/>
                <w:szCs w:val="20"/>
              </w:rPr>
              <w:t xml:space="preserve">El jefe de coordinación indica que dará de alta un oficio electrónico, se introduce la plantilla digital del documento, se indica las zonas en las que se plasmarán los datos y firmas de los </w:t>
            </w:r>
            <w:r>
              <w:rPr>
                <w:sz w:val="20"/>
                <w:szCs w:val="20"/>
              </w:rPr>
              <w:lastRenderedPageBreak/>
              <w:t>involucrados, se selecciona los trámites a los que corresponde el oficio, el oficio se agrega al catálogo.</w:t>
            </w:r>
          </w:p>
          <w:p w:rsidR="004C1B1F" w:rsidRPr="004C1B1F" w:rsidRDefault="004C1B1F" w:rsidP="004C1B1F">
            <w:pPr>
              <w:pStyle w:val="Prrafodelista"/>
              <w:rPr>
                <w:sz w:val="20"/>
                <w:szCs w:val="20"/>
              </w:rPr>
            </w:pPr>
          </w:p>
          <w:p w:rsidR="004C1B1F" w:rsidRDefault="004C1B1F" w:rsidP="004C1B1F">
            <w:pPr>
              <w:pStyle w:val="Prrafodelista"/>
              <w:numPr>
                <w:ilvl w:val="0"/>
                <w:numId w:val="10"/>
              </w:numPr>
              <w:rPr>
                <w:sz w:val="20"/>
                <w:szCs w:val="20"/>
              </w:rPr>
            </w:pPr>
            <w:r w:rsidRPr="004C1B1F">
              <w:rPr>
                <w:sz w:val="20"/>
                <w:szCs w:val="20"/>
              </w:rPr>
              <w:t>Baja</w:t>
            </w:r>
          </w:p>
          <w:p w:rsidR="004C1B1F" w:rsidRPr="004C1B1F" w:rsidRDefault="004C1B1F" w:rsidP="004C1B1F">
            <w:pPr>
              <w:pStyle w:val="Prrafodelista"/>
              <w:rPr>
                <w:sz w:val="20"/>
                <w:szCs w:val="20"/>
              </w:rPr>
            </w:pPr>
            <w:r>
              <w:rPr>
                <w:sz w:val="20"/>
                <w:szCs w:val="20"/>
              </w:rPr>
              <w:t xml:space="preserve">El jefe de coordinación indica que eliminará un oficio del catálogo, indica el oficio a eliminar, el sistema elimina el oficio del catálogo. </w:t>
            </w:r>
          </w:p>
          <w:p w:rsidR="004C1B1F" w:rsidRDefault="004C1B1F" w:rsidP="004C1B1F">
            <w:pPr>
              <w:pStyle w:val="Prrafodelista"/>
              <w:numPr>
                <w:ilvl w:val="0"/>
                <w:numId w:val="10"/>
              </w:numPr>
              <w:rPr>
                <w:sz w:val="20"/>
                <w:szCs w:val="20"/>
              </w:rPr>
            </w:pPr>
            <w:r w:rsidRPr="004C1B1F">
              <w:rPr>
                <w:sz w:val="20"/>
                <w:szCs w:val="20"/>
              </w:rPr>
              <w:t>Cambio</w:t>
            </w:r>
          </w:p>
          <w:p w:rsidR="004C1B1F" w:rsidRPr="004C1B1F" w:rsidRDefault="004C1B1F" w:rsidP="004C1B1F">
            <w:pPr>
              <w:pStyle w:val="Prrafodelista"/>
              <w:rPr>
                <w:sz w:val="20"/>
                <w:szCs w:val="20"/>
              </w:rPr>
            </w:pPr>
            <w:r>
              <w:rPr>
                <w:sz w:val="20"/>
                <w:szCs w:val="20"/>
              </w:rPr>
              <w:t>El jefe de coordinación indica que modificará una plantilla, se realizan los cambios y se guardan en el sistema</w:t>
            </w:r>
          </w:p>
          <w:p w:rsidR="004C1B1F" w:rsidRDefault="004C1B1F" w:rsidP="004C1B1F">
            <w:pPr>
              <w:pStyle w:val="Prrafodelista"/>
              <w:numPr>
                <w:ilvl w:val="0"/>
                <w:numId w:val="10"/>
              </w:numPr>
              <w:rPr>
                <w:sz w:val="20"/>
                <w:szCs w:val="20"/>
              </w:rPr>
            </w:pPr>
            <w:r w:rsidRPr="004C1B1F">
              <w:rPr>
                <w:sz w:val="20"/>
                <w:szCs w:val="20"/>
              </w:rPr>
              <w:t>Consulta</w:t>
            </w:r>
          </w:p>
          <w:p w:rsidR="004C1B1F" w:rsidRPr="004C1B1F" w:rsidRDefault="004C1B1F" w:rsidP="004C1B1F">
            <w:pPr>
              <w:pStyle w:val="Prrafodelista"/>
              <w:rPr>
                <w:sz w:val="20"/>
                <w:szCs w:val="20"/>
              </w:rPr>
            </w:pPr>
            <w:r>
              <w:rPr>
                <w:sz w:val="20"/>
                <w:szCs w:val="20"/>
              </w:rPr>
              <w:t>El jefe de coordinación indica que desea visualizar una plantilla de oficio, selecciona el oficio deseado y el sistema despliega la plantilla en pantalla.</w:t>
            </w:r>
          </w:p>
          <w:p w:rsidR="007B00BF" w:rsidRPr="006C301C" w:rsidRDefault="007B00BF" w:rsidP="002317D6">
            <w:pPr>
              <w:rPr>
                <w:sz w:val="20"/>
                <w:szCs w:val="20"/>
              </w:rPr>
            </w:pPr>
          </w:p>
        </w:tc>
      </w:tr>
    </w:tbl>
    <w:p w:rsidR="006056A6" w:rsidRDefault="000D6163" w:rsidP="009006CA">
      <w:pPr>
        <w:pStyle w:val="Ttulo1"/>
      </w:pPr>
      <w:bookmarkStart w:id="42" w:name="_Toc358408718"/>
      <w:r>
        <w:lastRenderedPageBreak/>
        <w:t xml:space="preserve">7. </w:t>
      </w:r>
      <w:r w:rsidR="006056A6">
        <w:t>Arquetipos</w:t>
      </w:r>
      <w:bookmarkEnd w:id="41"/>
      <w:bookmarkEnd w:id="42"/>
    </w:p>
    <w:p w:rsidR="006056A6" w:rsidRDefault="006056A6" w:rsidP="009006CA">
      <w:r>
        <w:t>Partiendo de la descripción de los casos de uso se procedió a identificar las entidades abstractas que nos permitirían modelar sistemas con funcionalidad similar, estos arquetipos como se les conoce, posibilitarán que los componentes que se generen durante este proyecto puedan ser reutilizados en el futuro, lo cual es uno de los objetivos primordiales de planear la arquitectura de software.</w:t>
      </w:r>
    </w:p>
    <w:p w:rsidR="006056A6" w:rsidRDefault="006056A6" w:rsidP="009006CA">
      <w:r>
        <w:t>Inicialmente se identificó la siguiente lista:</w:t>
      </w:r>
    </w:p>
    <w:p w:rsidR="006056A6" w:rsidRDefault="006056A6" w:rsidP="00EC42E3">
      <w:pPr>
        <w:spacing w:after="0"/>
        <w:sectPr w:rsidR="006056A6" w:rsidSect="006056A6">
          <w:footerReference w:type="default" r:id="rId11"/>
          <w:pgSz w:w="12240" w:h="15840"/>
          <w:pgMar w:top="1417" w:right="1701" w:bottom="1417" w:left="1701" w:header="708" w:footer="708" w:gutter="0"/>
          <w:pgNumType w:start="2"/>
          <w:cols w:space="708"/>
          <w:docGrid w:linePitch="360"/>
        </w:sectPr>
      </w:pPr>
    </w:p>
    <w:p w:rsidR="006056A6" w:rsidRDefault="006056A6" w:rsidP="00EC42E3">
      <w:pPr>
        <w:spacing w:after="0"/>
      </w:pPr>
      <w:r>
        <w:lastRenderedPageBreak/>
        <w:t>Plan de estudios</w:t>
      </w:r>
    </w:p>
    <w:p w:rsidR="006056A6" w:rsidRDefault="006056A6" w:rsidP="00EC42E3">
      <w:pPr>
        <w:spacing w:after="0"/>
      </w:pPr>
      <w:r>
        <w:t>Opciones de titulación</w:t>
      </w:r>
    </w:p>
    <w:p w:rsidR="006056A6" w:rsidRDefault="00666E5A" w:rsidP="00EC42E3">
      <w:pPr>
        <w:spacing w:after="0"/>
      </w:pPr>
      <w:r>
        <w:t>Trá</w:t>
      </w:r>
      <w:r w:rsidR="006056A6">
        <w:t xml:space="preserve">mites de titulación </w:t>
      </w:r>
    </w:p>
    <w:p w:rsidR="006056A6" w:rsidRDefault="006056A6" w:rsidP="00EC42E3">
      <w:pPr>
        <w:spacing w:after="0"/>
      </w:pPr>
      <w:r>
        <w:t xml:space="preserve">Trabajo de titulación </w:t>
      </w:r>
    </w:p>
    <w:p w:rsidR="006056A6" w:rsidRDefault="003F40BF" w:rsidP="00EC42E3">
      <w:pPr>
        <w:spacing w:after="0"/>
      </w:pPr>
      <w:r>
        <w:t>Examen</w:t>
      </w:r>
    </w:p>
    <w:p w:rsidR="006056A6" w:rsidRDefault="006056A6" w:rsidP="00EC42E3">
      <w:pPr>
        <w:spacing w:after="0"/>
      </w:pPr>
      <w:r>
        <w:t>Documentos</w:t>
      </w:r>
    </w:p>
    <w:p w:rsidR="006056A6" w:rsidRDefault="006056A6" w:rsidP="00EC42E3">
      <w:pPr>
        <w:spacing w:after="0"/>
      </w:pPr>
      <w:r>
        <w:t>Titulaciones</w:t>
      </w:r>
    </w:p>
    <w:p w:rsidR="006056A6" w:rsidRDefault="006056A6" w:rsidP="00EC42E3">
      <w:pPr>
        <w:spacing w:after="0"/>
      </w:pPr>
      <w:r>
        <w:t>Oficios electrónicos</w:t>
      </w:r>
    </w:p>
    <w:p w:rsidR="006056A6" w:rsidRDefault="006056A6" w:rsidP="00EC42E3">
      <w:pPr>
        <w:spacing w:after="0"/>
      </w:pPr>
      <w:r>
        <w:t>Firma electrónica</w:t>
      </w:r>
    </w:p>
    <w:p w:rsidR="006056A6" w:rsidRDefault="00666E5A" w:rsidP="00EC42E3">
      <w:pPr>
        <w:spacing w:after="0"/>
      </w:pPr>
      <w:r>
        <w:lastRenderedPageBreak/>
        <w:t>Cé</w:t>
      </w:r>
      <w:r w:rsidR="006056A6">
        <w:t>dula profesional</w:t>
      </w:r>
    </w:p>
    <w:p w:rsidR="006056A6" w:rsidRDefault="006056A6" w:rsidP="00EC42E3">
      <w:pPr>
        <w:spacing w:after="0"/>
      </w:pPr>
      <w:r>
        <w:t>Título profesional</w:t>
      </w:r>
    </w:p>
    <w:p w:rsidR="006056A6" w:rsidRDefault="006056A6" w:rsidP="00EC42E3">
      <w:pPr>
        <w:spacing w:after="0"/>
      </w:pPr>
      <w:r>
        <w:t>Agenda de exámenes</w:t>
      </w:r>
    </w:p>
    <w:p w:rsidR="003F40BF" w:rsidRDefault="003F40BF" w:rsidP="00EC42E3">
      <w:pPr>
        <w:spacing w:after="0"/>
      </w:pPr>
      <w:r>
        <w:t>Tesis</w:t>
      </w:r>
    </w:p>
    <w:p w:rsidR="006056A6" w:rsidRDefault="006056A6" w:rsidP="00EC42E3">
      <w:pPr>
        <w:spacing w:after="0"/>
      </w:pPr>
      <w:r>
        <w:t>Calendario escolar</w:t>
      </w:r>
    </w:p>
    <w:p w:rsidR="006056A6" w:rsidRDefault="006056A6" w:rsidP="00EC42E3">
      <w:pPr>
        <w:spacing w:after="0"/>
      </w:pPr>
      <w:r>
        <w:t xml:space="preserve">Aulas de titulación </w:t>
      </w:r>
    </w:p>
    <w:p w:rsidR="006056A6" w:rsidRDefault="006056A6" w:rsidP="00EC42E3">
      <w:pPr>
        <w:spacing w:after="0"/>
      </w:pPr>
      <w:r>
        <w:t>Alumno</w:t>
      </w:r>
    </w:p>
    <w:p w:rsidR="006056A6" w:rsidRDefault="006056A6" w:rsidP="00EC42E3">
      <w:pPr>
        <w:spacing w:after="0"/>
      </w:pPr>
      <w:r>
        <w:t>Sinodal</w:t>
      </w:r>
    </w:p>
    <w:p w:rsidR="006056A6" w:rsidRDefault="006056A6" w:rsidP="00EC42E3">
      <w:pPr>
        <w:spacing w:after="0"/>
      </w:pPr>
      <w:r>
        <w:t>Requisitos</w:t>
      </w:r>
    </w:p>
    <w:p w:rsidR="006056A6" w:rsidRDefault="006056A6" w:rsidP="00EC42E3">
      <w:pPr>
        <w:spacing w:after="0"/>
        <w:sectPr w:rsidR="006056A6" w:rsidSect="00B701C6">
          <w:type w:val="continuous"/>
          <w:pgSz w:w="12240" w:h="15840"/>
          <w:pgMar w:top="1417" w:right="1701" w:bottom="1417" w:left="1701" w:header="708" w:footer="708" w:gutter="0"/>
          <w:pgNumType w:start="2"/>
          <w:cols w:num="2" w:space="708"/>
          <w:titlePg/>
          <w:docGrid w:linePitch="360"/>
        </w:sectPr>
      </w:pPr>
    </w:p>
    <w:p w:rsidR="006056A6" w:rsidRDefault="006056A6" w:rsidP="00EC42E3">
      <w:pPr>
        <w:spacing w:after="0"/>
      </w:pPr>
    </w:p>
    <w:p w:rsidR="006056A6" w:rsidRDefault="006056A6" w:rsidP="00EC42E3">
      <w:pPr>
        <w:spacing w:after="0"/>
      </w:pPr>
      <w:r>
        <w:t>Sin embargo estos arquetipos resultaban ser demasiados, además de no ser aplicables en cualquier instancia que se imaginar</w:t>
      </w:r>
      <w:r w:rsidR="00CB7ED3">
        <w:t>á</w:t>
      </w:r>
      <w:r>
        <w:t>. De esta manera al igual que en el caso de los requisitos se aplicó un proceso de filtración para seleccionar a los indicados, quedando como arquetipos generales los siguientes:</w:t>
      </w:r>
    </w:p>
    <w:p w:rsidR="006056A6" w:rsidRDefault="006056A6" w:rsidP="00EC42E3">
      <w:pPr>
        <w:spacing w:after="0"/>
      </w:pPr>
    </w:p>
    <w:p w:rsidR="006056A6" w:rsidRDefault="006056A6" w:rsidP="009006CA">
      <w:pPr>
        <w:pStyle w:val="Prrafodelista"/>
        <w:numPr>
          <w:ilvl w:val="0"/>
          <w:numId w:val="1"/>
        </w:numPr>
      </w:pPr>
      <w:r w:rsidRPr="00B701C6">
        <w:rPr>
          <w:u w:val="single"/>
        </w:rPr>
        <w:t>Alumno</w:t>
      </w:r>
      <w:r>
        <w:t>.- Al ser el interesado principal en realizar el trámite de titulación resulta evidente su inclusión como arquetipo.</w:t>
      </w:r>
    </w:p>
    <w:p w:rsidR="006056A6" w:rsidRDefault="006056A6" w:rsidP="00E80BF5">
      <w:pPr>
        <w:pStyle w:val="Prrafodelista"/>
        <w:numPr>
          <w:ilvl w:val="0"/>
          <w:numId w:val="1"/>
        </w:numPr>
      </w:pPr>
      <w:r w:rsidRPr="00B701C6">
        <w:rPr>
          <w:u w:val="single"/>
        </w:rPr>
        <w:t>Trámite</w:t>
      </w:r>
      <w:r>
        <w:t>.- Representaría a todo el proceso que deriva en el alumno recibiendo tu título y cédula profesional.</w:t>
      </w:r>
    </w:p>
    <w:p w:rsidR="006056A6" w:rsidRDefault="006056A6" w:rsidP="00E80BF5">
      <w:pPr>
        <w:pStyle w:val="Prrafodelista"/>
        <w:numPr>
          <w:ilvl w:val="0"/>
          <w:numId w:val="1"/>
        </w:numPr>
      </w:pPr>
      <w:r w:rsidRPr="00B701C6">
        <w:rPr>
          <w:u w:val="single"/>
        </w:rPr>
        <w:t>Requisitos</w:t>
      </w:r>
      <w:r>
        <w:t>.- Son todas aquellas condiciones que el alumno debe cumplir para que el trámite proceda.</w:t>
      </w:r>
    </w:p>
    <w:p w:rsidR="006056A6" w:rsidRDefault="006056A6" w:rsidP="00E80BF5">
      <w:pPr>
        <w:pStyle w:val="Prrafodelista"/>
        <w:numPr>
          <w:ilvl w:val="0"/>
          <w:numId w:val="1"/>
        </w:numPr>
      </w:pPr>
      <w:r w:rsidRPr="00B701C6">
        <w:rPr>
          <w:u w:val="single"/>
        </w:rPr>
        <w:t>Documentos</w:t>
      </w:r>
      <w:r>
        <w:t>.- Este arquetipo representaría a todo el papeleo que es requerido o generado debido al proceso de titulación.</w:t>
      </w:r>
    </w:p>
    <w:p w:rsidR="00582305" w:rsidRDefault="00582305" w:rsidP="00E80BF5"/>
    <w:p w:rsidR="006056A6" w:rsidRDefault="006056A6" w:rsidP="00E80BF5">
      <w:r>
        <w:t>Como se puede apreciar dichas entidades se encontrarían presentes en diferentes instancias de este sistema, y para plasmarlo se presentan a continuación tres ejemplos de las mismas, en los cuales  se incluyen a estos arquetipos y sus relaciones, integrando como último caso la instancia del sistema del ITC con el que se trabajará.</w:t>
      </w:r>
    </w:p>
    <w:p w:rsidR="006056A6" w:rsidRDefault="00744BFE" w:rsidP="00E80BF5">
      <w:pPr>
        <w:pStyle w:val="Ttulo2"/>
      </w:pPr>
      <w:bookmarkStart w:id="46" w:name="_Toc354750522"/>
      <w:bookmarkStart w:id="47" w:name="_Toc358408719"/>
      <w:r>
        <w:rPr>
          <w:noProof/>
          <w:lang w:eastAsia="es-MX"/>
        </w:rPr>
        <w:drawing>
          <wp:anchor distT="0" distB="0" distL="114300" distR="114300" simplePos="0" relativeHeight="251703296" behindDoc="1" locked="0" layoutInCell="1" allowOverlap="1">
            <wp:simplePos x="0" y="0"/>
            <wp:positionH relativeFrom="column">
              <wp:posOffset>862965</wp:posOffset>
            </wp:positionH>
            <wp:positionV relativeFrom="paragraph">
              <wp:posOffset>169545</wp:posOffset>
            </wp:positionV>
            <wp:extent cx="4133850" cy="1590675"/>
            <wp:effectExtent l="0" t="0" r="0" b="0"/>
            <wp:wrapNone/>
            <wp:docPr id="5" name="Imagen 5" descr="C:\Users\Meza Osuna\Dropbox\ARSO proyecto\instancias\Instancia CET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za Osuna\Dropbox\ARSO proyecto\instancias\Instancia CET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3850" cy="1590675"/>
                    </a:xfrm>
                    <a:prstGeom prst="rect">
                      <a:avLst/>
                    </a:prstGeom>
                    <a:noFill/>
                    <a:ln>
                      <a:noFill/>
                    </a:ln>
                  </pic:spPr>
                </pic:pic>
              </a:graphicData>
            </a:graphic>
          </wp:anchor>
        </w:drawing>
      </w:r>
      <w:r w:rsidR="00666E5A">
        <w:t xml:space="preserve">7.1 </w:t>
      </w:r>
      <w:r w:rsidR="006056A6">
        <w:t>Ejemplos de instancias</w:t>
      </w:r>
      <w:bookmarkEnd w:id="46"/>
      <w:bookmarkEnd w:id="47"/>
    </w:p>
    <w:p w:rsidR="00ED7049" w:rsidRPr="00ED7049" w:rsidRDefault="00334082" w:rsidP="00ED7049">
      <w:pPr>
        <w:spacing w:after="0"/>
        <w:rPr>
          <w:i/>
        </w:rPr>
      </w:pPr>
      <w:r>
        <w:t>Una</w:t>
      </w:r>
      <w:r w:rsidR="00ED7049">
        <w:t xml:space="preserve"> instancia </w:t>
      </w:r>
      <w:r>
        <w:t xml:space="preserve">del sistema para la preparatoria </w:t>
      </w:r>
      <w:proofErr w:type="spellStart"/>
      <w:r>
        <w:t>CETis</w:t>
      </w:r>
      <w:proofErr w:type="spellEnd"/>
      <w:r>
        <w:t xml:space="preserve"> </w:t>
      </w:r>
      <w:r w:rsidR="00ED7049">
        <w:t>se muestra en la figura 7.1.1.</w:t>
      </w:r>
    </w:p>
    <w:p w:rsidR="006056A6" w:rsidRDefault="006056A6">
      <w:r w:rsidRPr="009006CA">
        <w:t xml:space="preserve"> </w:t>
      </w:r>
    </w:p>
    <w:p w:rsidR="006056A6" w:rsidRDefault="007A6CCD">
      <w:r>
        <w:rPr>
          <w:noProof/>
          <w:lang w:eastAsia="es-MX"/>
        </w:rPr>
        <w:pict>
          <v:shape id="_x0000_s1052" type="#_x0000_t202" style="position:absolute;left:0;text-align:left;margin-left:268.8pt;margin-top:2.35pt;width:176.4pt;height:31.7pt;z-index:251686912;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334082">
                  <w:pPr>
                    <w:rPr>
                      <w:b/>
                    </w:rPr>
                  </w:pPr>
                  <w:r>
                    <w:rPr>
                      <w:b/>
                    </w:rPr>
                    <w:t>Figura 7.1.1</w:t>
                  </w:r>
                  <w:r w:rsidRPr="000F26C2">
                    <w:rPr>
                      <w:b/>
                    </w:rPr>
                    <w:t xml:space="preserve"> – </w:t>
                  </w:r>
                  <w:r>
                    <w:rPr>
                      <w:b/>
                    </w:rPr>
                    <w:t xml:space="preserve">Instancia para preparatoria </w:t>
                  </w:r>
                  <w:proofErr w:type="spellStart"/>
                  <w:r>
                    <w:rPr>
                      <w:b/>
                    </w:rPr>
                    <w:t>CETis</w:t>
                  </w:r>
                  <w:proofErr w:type="spellEnd"/>
                </w:p>
              </w:txbxContent>
            </v:textbox>
          </v:shape>
        </w:pict>
      </w:r>
    </w:p>
    <w:p w:rsidR="006056A6" w:rsidRDefault="006056A6"/>
    <w:p w:rsidR="006056A6" w:rsidRDefault="006056A6"/>
    <w:p w:rsidR="00ED7049" w:rsidRDefault="00ED7049"/>
    <w:p w:rsidR="006056A6" w:rsidRDefault="006056A6">
      <w:r>
        <w:t>En este sistema solo se involucran a los arquetipos principales puesto que con ellos bastaría para representar la funcionalidad completa del sistema.</w:t>
      </w:r>
    </w:p>
    <w:p w:rsidR="00582305" w:rsidRDefault="00582305" w:rsidP="00ED7049">
      <w:pPr>
        <w:spacing w:after="0"/>
      </w:pPr>
    </w:p>
    <w:p w:rsidR="006056A6" w:rsidRDefault="00744BFE" w:rsidP="00ED7049">
      <w:pPr>
        <w:spacing w:after="0"/>
      </w:pPr>
      <w:r>
        <w:rPr>
          <w:noProof/>
          <w:lang w:eastAsia="es-MX"/>
        </w:rPr>
        <w:drawing>
          <wp:anchor distT="0" distB="0" distL="114300" distR="114300" simplePos="0" relativeHeight="251704320" behindDoc="1" locked="0" layoutInCell="1" allowOverlap="1">
            <wp:simplePos x="0" y="0"/>
            <wp:positionH relativeFrom="column">
              <wp:posOffset>1148715</wp:posOffset>
            </wp:positionH>
            <wp:positionV relativeFrom="paragraph">
              <wp:posOffset>145415</wp:posOffset>
            </wp:positionV>
            <wp:extent cx="3438525" cy="2136775"/>
            <wp:effectExtent l="0" t="0" r="0" b="0"/>
            <wp:wrapNone/>
            <wp:docPr id="6" name="Imagen 6" descr="C:\Users\Meza Osuna\Dropbox\ARSO proyecto\instancias\Instancia DoctoradoyFilosofiadelaCi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za Osuna\Dropbox\ARSO proyecto\instancias\Instancia DoctoradoyFilosofiadelaCienci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8525" cy="2136775"/>
                    </a:xfrm>
                    <a:prstGeom prst="rect">
                      <a:avLst/>
                    </a:prstGeom>
                    <a:noFill/>
                    <a:ln>
                      <a:noFill/>
                    </a:ln>
                  </pic:spPr>
                </pic:pic>
              </a:graphicData>
            </a:graphic>
          </wp:anchor>
        </w:drawing>
      </w:r>
      <w:r w:rsidR="00ED7049">
        <w:t>La figura 7.1.2 presenta una instancia pensada en un doctorado.</w:t>
      </w:r>
    </w:p>
    <w:p w:rsidR="00ED7049" w:rsidRDefault="00ED7049"/>
    <w:p w:rsidR="006056A6" w:rsidRDefault="006056A6"/>
    <w:p w:rsidR="006056A6" w:rsidRDefault="006056A6"/>
    <w:p w:rsidR="006056A6" w:rsidRDefault="006056A6"/>
    <w:p w:rsidR="006056A6" w:rsidRDefault="006056A6"/>
    <w:p w:rsidR="00334082" w:rsidRDefault="007A6CCD">
      <w:r>
        <w:rPr>
          <w:noProof/>
          <w:lang w:eastAsia="es-MX"/>
        </w:rPr>
        <w:pict>
          <v:shape id="_x0000_s1053" type="#_x0000_t202" style="position:absolute;left:0;text-align:left;margin-left:300.15pt;margin-top:23.7pt;width:176.75pt;height:55.65pt;z-index:251687936;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334082">
                  <w:pPr>
                    <w:rPr>
                      <w:b/>
                    </w:rPr>
                  </w:pPr>
                  <w:r>
                    <w:rPr>
                      <w:b/>
                    </w:rPr>
                    <w:t>Figura 7.1.2</w:t>
                  </w:r>
                  <w:r w:rsidRPr="000F26C2">
                    <w:rPr>
                      <w:b/>
                    </w:rPr>
                    <w:t xml:space="preserve"> – </w:t>
                  </w:r>
                  <w:r>
                    <w:rPr>
                      <w:b/>
                    </w:rPr>
                    <w:t>Instancia para doctorado en Filosofía de la Ciencia de la UNAM</w:t>
                  </w:r>
                </w:p>
              </w:txbxContent>
            </v:textbox>
          </v:shape>
        </w:pict>
      </w:r>
    </w:p>
    <w:p w:rsidR="00ED7049" w:rsidRDefault="00ED7049"/>
    <w:p w:rsidR="00BD308E" w:rsidRDefault="00BD308E" w:rsidP="00117B6A"/>
    <w:p w:rsidR="00BD308E" w:rsidRDefault="006056A6" w:rsidP="00582305">
      <w:r>
        <w:t>En esta instancia resulta indispensable la inclusión de entidades como tesis, examen y sinodal las cuales señalen que el sistema debe brindar la funcionalidad requerida para que se solventen las necesidades que impliquen el cumplimiento de los requisitos que las involucren.</w:t>
      </w:r>
    </w:p>
    <w:p w:rsidR="00582305" w:rsidRDefault="00582305" w:rsidP="00ED7049">
      <w:pPr>
        <w:spacing w:after="0"/>
      </w:pPr>
    </w:p>
    <w:p w:rsidR="00582305" w:rsidRDefault="00582305" w:rsidP="00ED7049">
      <w:pPr>
        <w:spacing w:after="0"/>
      </w:pPr>
    </w:p>
    <w:p w:rsidR="00582305" w:rsidRDefault="00582305" w:rsidP="00ED7049">
      <w:pPr>
        <w:spacing w:after="0"/>
      </w:pPr>
    </w:p>
    <w:p w:rsidR="00582305" w:rsidRDefault="00582305" w:rsidP="00ED7049">
      <w:pPr>
        <w:spacing w:after="0"/>
      </w:pPr>
    </w:p>
    <w:p w:rsidR="00582305" w:rsidRDefault="00582305" w:rsidP="00ED7049">
      <w:pPr>
        <w:spacing w:after="0"/>
      </w:pPr>
    </w:p>
    <w:p w:rsidR="00582305" w:rsidRDefault="00582305" w:rsidP="00ED7049">
      <w:pPr>
        <w:spacing w:after="0"/>
      </w:pPr>
    </w:p>
    <w:p w:rsidR="00582305" w:rsidRDefault="00582305" w:rsidP="00ED7049">
      <w:pPr>
        <w:spacing w:after="0"/>
      </w:pPr>
    </w:p>
    <w:p w:rsidR="006056A6" w:rsidRDefault="00366AD3" w:rsidP="00ED7049">
      <w:pPr>
        <w:spacing w:after="0"/>
      </w:pPr>
      <w:r>
        <w:t xml:space="preserve">Por último, en la figura 7.1.3 </w:t>
      </w:r>
      <w:r w:rsidR="006056A6">
        <w:t>se muestra la instancia sobre la cual se tra</w:t>
      </w:r>
      <w:r>
        <w:t>bajará el sistema en desarrollo.</w:t>
      </w:r>
    </w:p>
    <w:p w:rsidR="006056A6" w:rsidRDefault="00ED4D89" w:rsidP="00E80BF5">
      <w:r>
        <w:rPr>
          <w:noProof/>
          <w:lang w:eastAsia="es-MX"/>
        </w:rPr>
        <w:drawing>
          <wp:anchor distT="0" distB="0" distL="114300" distR="114300" simplePos="0" relativeHeight="251705344" behindDoc="1" locked="0" layoutInCell="1" allowOverlap="1">
            <wp:simplePos x="0" y="0"/>
            <wp:positionH relativeFrom="column">
              <wp:posOffset>1015365</wp:posOffset>
            </wp:positionH>
            <wp:positionV relativeFrom="paragraph">
              <wp:posOffset>1905</wp:posOffset>
            </wp:positionV>
            <wp:extent cx="3457575" cy="188442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7575" cy="1884420"/>
                    </a:xfrm>
                    <a:prstGeom prst="rect">
                      <a:avLst/>
                    </a:prstGeom>
                    <a:noFill/>
                    <a:ln>
                      <a:noFill/>
                    </a:ln>
                  </pic:spPr>
                </pic:pic>
              </a:graphicData>
            </a:graphic>
          </wp:anchor>
        </w:drawing>
      </w:r>
    </w:p>
    <w:p w:rsidR="006056A6" w:rsidRDefault="006056A6" w:rsidP="00E80BF5"/>
    <w:p w:rsidR="006056A6" w:rsidRDefault="006056A6" w:rsidP="00E80BF5"/>
    <w:p w:rsidR="006056A6" w:rsidRDefault="006056A6" w:rsidP="00E80BF5"/>
    <w:p w:rsidR="006056A6" w:rsidRDefault="007A6CCD" w:rsidP="00E80BF5">
      <w:r>
        <w:rPr>
          <w:noProof/>
          <w:lang w:eastAsia="es-MX"/>
        </w:rPr>
        <w:pict>
          <v:shape id="_x0000_s1054" type="#_x0000_t202" style="position:absolute;left:0;text-align:left;margin-left:268.4pt;margin-top:13.55pt;width:176.75pt;height:31.7pt;z-index:251688960;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334082">
                  <w:pPr>
                    <w:rPr>
                      <w:b/>
                    </w:rPr>
                  </w:pPr>
                  <w:r>
                    <w:rPr>
                      <w:b/>
                    </w:rPr>
                    <w:t>Figura 7.1.3</w:t>
                  </w:r>
                  <w:r w:rsidRPr="000F26C2">
                    <w:rPr>
                      <w:b/>
                    </w:rPr>
                    <w:t xml:space="preserve"> – </w:t>
                  </w:r>
                  <w:r>
                    <w:rPr>
                      <w:b/>
                    </w:rPr>
                    <w:t>Instancia para ITC</w:t>
                  </w:r>
                </w:p>
              </w:txbxContent>
            </v:textbox>
          </v:shape>
        </w:pict>
      </w:r>
    </w:p>
    <w:p w:rsidR="006056A6" w:rsidRDefault="006056A6" w:rsidP="00E80BF5"/>
    <w:p w:rsidR="00A64705" w:rsidRDefault="00A64705" w:rsidP="00E80BF5"/>
    <w:p w:rsidR="006056A6" w:rsidRDefault="006056A6" w:rsidP="00E80BF5">
      <w:r>
        <w:t>Para la instancia ITC se agregaron los arquetipos de “Plan de Estudios” y “Opciones de titulación” de la lista inicial puesto que para la resolución del problema planteado se debe ofrecer la funcionalidad para gestionar estos aspectos que rigen las condiciones que permitirán al alumno titularse</w:t>
      </w:r>
      <w:r w:rsidR="00117B6A">
        <w:t>.</w:t>
      </w:r>
    </w:p>
    <w:p w:rsidR="006056A6" w:rsidRDefault="00666E5A" w:rsidP="00E80BF5">
      <w:pPr>
        <w:pStyle w:val="Ttulo1"/>
      </w:pPr>
      <w:bookmarkStart w:id="48" w:name="_Toc354750526"/>
      <w:bookmarkStart w:id="49" w:name="_Toc358408720"/>
      <w:r>
        <w:t xml:space="preserve">8. </w:t>
      </w:r>
      <w:r w:rsidR="006056A6">
        <w:t>Modelo de dominio</w:t>
      </w:r>
      <w:bookmarkEnd w:id="48"/>
      <w:bookmarkEnd w:id="49"/>
    </w:p>
    <w:p w:rsidR="006056A6" w:rsidRDefault="006056A6" w:rsidP="00A64705">
      <w:pPr>
        <w:spacing w:after="0"/>
      </w:pPr>
      <w:r>
        <w:t>Como siguiente aspecto se desea identificar aquellos componentes que conformarían la arquitectura, sin embargo resulta necesario generar un modelo que represente de manera más detallada a aquellas entidades requeridas para cumplir la funcionalidad solicitada en la instancia que se encuentra en desarrollo.</w:t>
      </w:r>
    </w:p>
    <w:p w:rsidR="00A64705" w:rsidRDefault="00A64705" w:rsidP="00A64705">
      <w:pPr>
        <w:spacing w:after="0"/>
      </w:pPr>
    </w:p>
    <w:p w:rsidR="006056A6" w:rsidRDefault="006056A6" w:rsidP="00A64705">
      <w:pPr>
        <w:spacing w:after="0"/>
      </w:pPr>
      <w:r>
        <w:t>Para esta labor, y una vez más partiendo de los casos de uso descritos anteriormente, se desarrolló el siguiente modelo de dominio que describe clases conceptuales candidatas para ser incluidas en el sistema</w:t>
      </w:r>
      <w:r w:rsidR="00666E5A">
        <w:t xml:space="preserve"> y el cual se presenta en la figura 8.1.</w:t>
      </w: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A64705" w:rsidRDefault="00A64705" w:rsidP="00A64705">
      <w:pPr>
        <w:spacing w:after="0"/>
      </w:pPr>
    </w:p>
    <w:p w:rsidR="00666E5A" w:rsidRDefault="007A6CCD" w:rsidP="00E80BF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30" type="#_x0000_t75" alt="Descripción: C:\Users\Meza Osuna\Desktop\modelo dominio.png" style="position:absolute;left:0;text-align:left;margin-left:14.5pt;margin-top:2.05pt;width:418.3pt;height:357.15pt;z-index:251663360;visibility:visible">
            <v:imagedata r:id="rId15" o:title="modelo dominio"/>
          </v:shape>
        </w:pict>
      </w:r>
    </w:p>
    <w:p w:rsidR="00666E5A" w:rsidRDefault="00666E5A" w:rsidP="00E80BF5"/>
    <w:p w:rsidR="00A64705" w:rsidRDefault="00A64705" w:rsidP="00E80BF5"/>
    <w:p w:rsidR="00A64705" w:rsidRDefault="00A64705" w:rsidP="00E80BF5"/>
    <w:p w:rsidR="006056A6" w:rsidRDefault="006056A6" w:rsidP="00E80BF5"/>
    <w:p w:rsidR="006056A6" w:rsidRDefault="006056A6" w:rsidP="00E80BF5"/>
    <w:p w:rsidR="002274F8" w:rsidRDefault="002274F8" w:rsidP="00E80BF5"/>
    <w:p w:rsidR="002274F8" w:rsidRDefault="002274F8" w:rsidP="00E80BF5"/>
    <w:p w:rsidR="002274F8" w:rsidRDefault="002274F8" w:rsidP="00E80BF5"/>
    <w:p w:rsidR="006056A6" w:rsidRDefault="006056A6" w:rsidP="00E80BF5"/>
    <w:p w:rsidR="006056A6" w:rsidRDefault="006056A6" w:rsidP="00E80BF5"/>
    <w:p w:rsidR="006056A6" w:rsidRDefault="006056A6" w:rsidP="00E80BF5"/>
    <w:p w:rsidR="006056A6" w:rsidRDefault="006056A6" w:rsidP="00E80BF5"/>
    <w:p w:rsidR="006056A6" w:rsidRDefault="006056A6" w:rsidP="00E80BF5"/>
    <w:p w:rsidR="006056A6" w:rsidRDefault="006056A6" w:rsidP="00E80BF5"/>
    <w:p w:rsidR="006056A6" w:rsidRDefault="007A6CCD" w:rsidP="00E80BF5">
      <w:r>
        <w:rPr>
          <w:noProof/>
          <w:lang w:eastAsia="es-MX"/>
        </w:rPr>
        <w:pict>
          <v:shape id="_x0000_s1055" type="#_x0000_t202" style="position:absolute;left:0;text-align:left;margin-left:126.6pt;margin-top:21.45pt;width:176.45pt;height:31.7pt;z-index:251689984;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334082">
                  <w:pPr>
                    <w:rPr>
                      <w:b/>
                    </w:rPr>
                  </w:pPr>
                  <w:r>
                    <w:rPr>
                      <w:b/>
                    </w:rPr>
                    <w:t>Figura 8.1</w:t>
                  </w:r>
                  <w:r w:rsidRPr="000F26C2">
                    <w:rPr>
                      <w:b/>
                    </w:rPr>
                    <w:t xml:space="preserve"> – </w:t>
                  </w:r>
                  <w:r>
                    <w:rPr>
                      <w:b/>
                    </w:rPr>
                    <w:t>Modelo de dominio del sistema</w:t>
                  </w:r>
                </w:p>
              </w:txbxContent>
            </v:textbox>
          </v:shape>
        </w:pict>
      </w:r>
    </w:p>
    <w:p w:rsidR="006056A6" w:rsidRDefault="006056A6" w:rsidP="00E80BF5"/>
    <w:p w:rsidR="006056A6" w:rsidRDefault="006056A6" w:rsidP="00E80BF5"/>
    <w:p w:rsidR="00334082" w:rsidRDefault="004B77A8" w:rsidP="00E80BF5">
      <w:r>
        <w:t>Entre las conexiones que se pueden encontrar en dicho modelo podemos encontrar las que los administradores tienen con trámites, la agenda, los planes de estudio, estadísticas, etc. El elevado número de relaciones se debe a la cantidad de funciones que desempeñarán dichos actores dentro del sistema, siendo ellos quienes realicen la gestión de las actividades primordiales referentes a las titulaciones de los alumnos de la institución.</w:t>
      </w:r>
    </w:p>
    <w:p w:rsidR="002C7289" w:rsidRDefault="006056A6" w:rsidP="004B77A8">
      <w:r>
        <w:t>Una vez planteada la concepción que se tiene sobre el dominio del problema se procederá a abordar el aspecto de la arquitectura de software.</w:t>
      </w:r>
      <w:bookmarkStart w:id="50" w:name="_Toc354750527"/>
    </w:p>
    <w:p w:rsidR="004B77A8" w:rsidRDefault="004B77A8" w:rsidP="005732BF">
      <w:pPr>
        <w:pStyle w:val="Ttulo1"/>
      </w:pPr>
    </w:p>
    <w:bookmarkEnd w:id="50"/>
    <w:p w:rsidR="004B77A8" w:rsidRDefault="004B77A8" w:rsidP="009346CE"/>
    <w:p w:rsidR="004B77A8" w:rsidRDefault="004B77A8" w:rsidP="009346CE"/>
    <w:p w:rsidR="004B77A8" w:rsidRDefault="004B77A8" w:rsidP="004B77A8">
      <w:pPr>
        <w:pStyle w:val="Ttulo1"/>
      </w:pPr>
      <w:bookmarkStart w:id="51" w:name="_Toc358408721"/>
      <w:r>
        <w:lastRenderedPageBreak/>
        <w:t>9. Arquitectura propuesta</w:t>
      </w:r>
      <w:bookmarkEnd w:id="51"/>
    </w:p>
    <w:p w:rsidR="006056A6" w:rsidRDefault="006056A6" w:rsidP="009346CE">
      <w:r>
        <w:t xml:space="preserve">Como muchos de los sistemas de información que se desarrollan en la actualidad se </w:t>
      </w:r>
      <w:r w:rsidR="00A36913">
        <w:t>h</w:t>
      </w:r>
      <w:r>
        <w:t>a optado por utilizar una arquitectura de capas relajadas.</w:t>
      </w:r>
    </w:p>
    <w:p w:rsidR="006056A6" w:rsidRDefault="006056A6" w:rsidP="009346CE">
      <w:r>
        <w:t>El motivo principal radica en toda la serie de beneficios que ofrece dicha arquitectura, partiendo por la robustez que se puede conseguir en el software que se diseña con esta estructura. Además características como el nivel de escalabilidad y la facilidad en la detección de fallos propiciarán que el sistema sea sustentable, permitiendo así el cumplimiento de los atributos de calidad identificados.</w:t>
      </w:r>
    </w:p>
    <w:p w:rsidR="002C7289" w:rsidRDefault="006056A6" w:rsidP="00334082">
      <w:r>
        <w:t>Como punto adicional se decidió implementar la modalidad de relajación en las capas en lugar de un criterio estricto en la comunicación entre las mismas de manera que pueda liberarse de ciertos procesos a la capa de negocio tales como el inicio de sesión de usuarios o la introducción de firmas digitales al sistema; todo esto con la finalidad de reducir el tiempo de respuesta del sistema la cual es una característica que, pese al hecho de no ser el atributo de calidad primordial, no debe ser dejado en última instancia.</w:t>
      </w:r>
    </w:p>
    <w:p w:rsidR="002C7289" w:rsidRPr="002C7289" w:rsidRDefault="002C7289" w:rsidP="002C7289">
      <w:pPr>
        <w:pStyle w:val="Ttulo2"/>
      </w:pPr>
      <w:bookmarkStart w:id="52" w:name="_Toc358408722"/>
      <w:r w:rsidRPr="002C7289">
        <w:t>9.1 Capas</w:t>
      </w:r>
      <w:bookmarkEnd w:id="52"/>
    </w:p>
    <w:p w:rsidR="00334082" w:rsidRPr="00334082" w:rsidRDefault="00334082" w:rsidP="00334082">
      <w:r>
        <w:t>La figura 9.1.1 presenta la distribución en capas mencionada anteriormente.</w:t>
      </w:r>
    </w:p>
    <w:p w:rsidR="006056A6" w:rsidRPr="009346CE" w:rsidRDefault="00DB0071" w:rsidP="009346CE">
      <w:r>
        <w:rPr>
          <w:noProof/>
          <w:lang w:eastAsia="es-MX"/>
        </w:rPr>
        <w:drawing>
          <wp:anchor distT="0" distB="0" distL="114300" distR="114300" simplePos="0" relativeHeight="251706368" behindDoc="0" locked="0" layoutInCell="1" allowOverlap="1">
            <wp:simplePos x="0" y="0"/>
            <wp:positionH relativeFrom="column">
              <wp:posOffset>-3810</wp:posOffset>
            </wp:positionH>
            <wp:positionV relativeFrom="paragraph">
              <wp:posOffset>4445</wp:posOffset>
            </wp:positionV>
            <wp:extent cx="5000625" cy="4762500"/>
            <wp:effectExtent l="0" t="0" r="0" b="0"/>
            <wp:wrapNone/>
            <wp:docPr id="4" name="Imagen 4" descr="E:\Documentos\ITC\8\Arquitectura de Software\Proyecto\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os\ITC\8\Arquitectura de Software\Proyecto\Capa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0625" cy="4762500"/>
                    </a:xfrm>
                    <a:prstGeom prst="rect">
                      <a:avLst/>
                    </a:prstGeom>
                    <a:noFill/>
                    <a:ln>
                      <a:noFill/>
                    </a:ln>
                  </pic:spPr>
                </pic:pic>
              </a:graphicData>
            </a:graphic>
          </wp:anchor>
        </w:drawing>
      </w:r>
    </w:p>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366AD3" w:rsidRDefault="00366AD3" w:rsidP="00366AD3">
      <w:bookmarkStart w:id="53" w:name="_Toc354750530"/>
    </w:p>
    <w:p w:rsidR="00334082" w:rsidRDefault="007A6CCD" w:rsidP="00366AD3">
      <w:r>
        <w:rPr>
          <w:noProof/>
          <w:lang w:eastAsia="es-MX"/>
        </w:rPr>
        <w:pict>
          <v:shape id="_x0000_s1056" type="#_x0000_t202" style="position:absolute;left:0;text-align:left;margin-left:114.15pt;margin-top:8.4pt;width:176.75pt;height:31.7pt;z-index:251691008;visibility:visible;mso-width-percent:400;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A36913">
                  <w:pPr>
                    <w:rPr>
                      <w:b/>
                    </w:rPr>
                  </w:pPr>
                  <w:r>
                    <w:rPr>
                      <w:b/>
                    </w:rPr>
                    <w:t>Figura 9.1</w:t>
                  </w:r>
                  <w:r w:rsidRPr="000F26C2">
                    <w:rPr>
                      <w:b/>
                    </w:rPr>
                    <w:t xml:space="preserve"> – </w:t>
                  </w:r>
                  <w:r>
                    <w:rPr>
                      <w:b/>
                    </w:rPr>
                    <w:t>Distribución de las capas del sistema</w:t>
                  </w:r>
                </w:p>
              </w:txbxContent>
            </v:textbox>
          </v:shape>
        </w:pict>
      </w:r>
    </w:p>
    <w:p w:rsidR="006056A6" w:rsidRDefault="000A2054" w:rsidP="00575FC7">
      <w:pPr>
        <w:pStyle w:val="Ttulo2"/>
      </w:pPr>
      <w:bookmarkStart w:id="54" w:name="_Toc358408723"/>
      <w:r>
        <w:lastRenderedPageBreak/>
        <w:t xml:space="preserve">9.2 </w:t>
      </w:r>
      <w:r w:rsidR="006056A6">
        <w:t>Componentes</w:t>
      </w:r>
      <w:bookmarkEnd w:id="53"/>
      <w:bookmarkEnd w:id="54"/>
    </w:p>
    <w:p w:rsidR="000A2054" w:rsidRPr="000A2054" w:rsidRDefault="00F9792A" w:rsidP="000A2054">
      <w:r>
        <w:rPr>
          <w:noProof/>
          <w:lang w:eastAsia="es-MX"/>
        </w:rPr>
        <w:drawing>
          <wp:anchor distT="0" distB="0" distL="114300" distR="114300" simplePos="0" relativeHeight="251712512" behindDoc="0" locked="0" layoutInCell="1" allowOverlap="1">
            <wp:simplePos x="0" y="0"/>
            <wp:positionH relativeFrom="column">
              <wp:posOffset>-516610</wp:posOffset>
            </wp:positionH>
            <wp:positionV relativeFrom="paragraph">
              <wp:posOffset>234492</wp:posOffset>
            </wp:positionV>
            <wp:extent cx="6581053" cy="4178596"/>
            <wp:effectExtent l="171450" t="171450" r="353695" b="336550"/>
            <wp:wrapNone/>
            <wp:docPr id="9" name="Imagen 9" descr="E:\Documentos\ITC\8\Arquitectura de Software\Proyecto\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os\ITC\8\Arquitectura de Software\Proyecto\COMPONENT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82155" cy="4179295"/>
                    </a:xfrm>
                    <a:prstGeom prst="rect">
                      <a:avLst/>
                    </a:prstGeom>
                    <a:ln>
                      <a:noFill/>
                    </a:ln>
                    <a:effectLst>
                      <a:outerShdw blurRad="292100" dist="139700" dir="2700000" algn="tl" rotWithShape="0">
                        <a:srgbClr val="333333">
                          <a:alpha val="65000"/>
                        </a:srgbClr>
                      </a:outerShdw>
                    </a:effectLst>
                  </pic:spPr>
                </pic:pic>
              </a:graphicData>
            </a:graphic>
          </wp:anchor>
        </w:drawing>
      </w:r>
      <w:r w:rsidR="000A2054">
        <w:t>A su vez las capas estarían desglosadas conforme lo indica la figura 9.2.1.</w:t>
      </w:r>
    </w:p>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D71876" w:rsidRDefault="00D71876" w:rsidP="005732BF"/>
    <w:p w:rsidR="00D71876" w:rsidRDefault="00D71876" w:rsidP="005732BF"/>
    <w:p w:rsidR="006056A6" w:rsidRDefault="007A6CCD" w:rsidP="00EA734F">
      <w:r>
        <w:rPr>
          <w:noProof/>
          <w:lang w:eastAsia="es-MX"/>
        </w:rPr>
        <w:pict>
          <v:shape id="_x0000_s1057" type="#_x0000_t202" style="position:absolute;left:0;text-align:left;margin-left:78.2pt;margin-top:15.1pt;width:256.3pt;height:46.9pt;z-index:251692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57">
              <w:txbxContent>
                <w:p w:rsidR="003766FD" w:rsidRPr="000F26C2" w:rsidRDefault="003766FD" w:rsidP="008F32EE">
                  <w:pPr>
                    <w:rPr>
                      <w:b/>
                    </w:rPr>
                  </w:pPr>
                  <w:r>
                    <w:rPr>
                      <w:b/>
                    </w:rPr>
                    <w:t>Figura 9.2.1</w:t>
                  </w:r>
                  <w:r w:rsidRPr="000F26C2">
                    <w:rPr>
                      <w:b/>
                    </w:rPr>
                    <w:t xml:space="preserve"> – </w:t>
                  </w:r>
                  <w:r>
                    <w:rPr>
                      <w:b/>
                    </w:rPr>
                    <w:t>Componentes de las capas del sistema</w:t>
                  </w:r>
                </w:p>
              </w:txbxContent>
            </v:textbox>
          </v:shape>
        </w:pict>
      </w:r>
    </w:p>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F9792A" w:rsidRDefault="00F9792A" w:rsidP="00EA734F"/>
    <w:p w:rsidR="00EA734F" w:rsidRPr="00EA734F" w:rsidRDefault="00EA734F" w:rsidP="00EA734F">
      <w:r>
        <w:lastRenderedPageBreak/>
        <w:t>Posteriormente la tabla 9.2.2 describe a cada uno de los componentes presentados en la figura 9.2.1.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532"/>
        <w:gridCol w:w="6176"/>
      </w:tblGrid>
      <w:tr w:rsidR="006056A6" w:rsidRPr="00922E1F" w:rsidTr="00922E1F">
        <w:tc>
          <w:tcPr>
            <w:tcW w:w="1270" w:type="dxa"/>
            <w:shd w:val="clear" w:color="auto" w:fill="000000"/>
          </w:tcPr>
          <w:p w:rsidR="006056A6" w:rsidRPr="00922E1F" w:rsidRDefault="006056A6" w:rsidP="00922E1F">
            <w:pPr>
              <w:spacing w:after="0" w:line="240" w:lineRule="auto"/>
              <w:jc w:val="center"/>
              <w:rPr>
                <w:b/>
              </w:rPr>
            </w:pPr>
            <w:r w:rsidRPr="00922E1F">
              <w:rPr>
                <w:b/>
              </w:rPr>
              <w:t>Capa</w:t>
            </w:r>
          </w:p>
        </w:tc>
        <w:tc>
          <w:tcPr>
            <w:tcW w:w="1532" w:type="dxa"/>
            <w:shd w:val="clear" w:color="auto" w:fill="000000"/>
          </w:tcPr>
          <w:p w:rsidR="006056A6" w:rsidRPr="00922E1F" w:rsidRDefault="006056A6" w:rsidP="00922E1F">
            <w:pPr>
              <w:spacing w:after="0" w:line="240" w:lineRule="auto"/>
              <w:jc w:val="center"/>
              <w:rPr>
                <w:b/>
              </w:rPr>
            </w:pPr>
            <w:r w:rsidRPr="00922E1F">
              <w:rPr>
                <w:b/>
              </w:rPr>
              <w:t>Componente</w:t>
            </w:r>
          </w:p>
        </w:tc>
        <w:tc>
          <w:tcPr>
            <w:tcW w:w="6176" w:type="dxa"/>
            <w:shd w:val="clear" w:color="auto" w:fill="000000"/>
          </w:tcPr>
          <w:p w:rsidR="006056A6" w:rsidRPr="00922E1F" w:rsidRDefault="006056A6" w:rsidP="00922E1F">
            <w:pPr>
              <w:spacing w:after="0" w:line="240" w:lineRule="auto"/>
              <w:jc w:val="center"/>
              <w:rPr>
                <w:b/>
              </w:rPr>
            </w:pPr>
            <w:r w:rsidRPr="00922E1F">
              <w:rPr>
                <w:b/>
              </w:rPr>
              <w:t>Descripción</w:t>
            </w:r>
          </w:p>
        </w:tc>
      </w:tr>
      <w:tr w:rsidR="006056A6" w:rsidRPr="00922E1F" w:rsidTr="00922E1F">
        <w:tc>
          <w:tcPr>
            <w:tcW w:w="1270" w:type="dxa"/>
            <w:shd w:val="clear" w:color="auto" w:fill="auto"/>
          </w:tcPr>
          <w:p w:rsidR="006056A6" w:rsidRPr="00922E1F" w:rsidRDefault="006056A6" w:rsidP="00922E1F">
            <w:pPr>
              <w:spacing w:after="0" w:line="240" w:lineRule="auto"/>
            </w:pPr>
            <w:r w:rsidRPr="00922E1F">
              <w:t>Presentación</w:t>
            </w:r>
          </w:p>
        </w:tc>
        <w:tc>
          <w:tcPr>
            <w:tcW w:w="1532" w:type="dxa"/>
            <w:shd w:val="clear" w:color="auto" w:fill="auto"/>
          </w:tcPr>
          <w:p w:rsidR="006056A6" w:rsidRPr="00922E1F" w:rsidRDefault="006056A6" w:rsidP="00922E1F">
            <w:pPr>
              <w:spacing w:after="0" w:line="240" w:lineRule="auto"/>
            </w:pPr>
            <w:r w:rsidRPr="00922E1F">
              <w:t>Alumnos</w:t>
            </w:r>
          </w:p>
        </w:tc>
        <w:tc>
          <w:tcPr>
            <w:tcW w:w="6176" w:type="dxa"/>
            <w:shd w:val="clear" w:color="auto" w:fill="auto"/>
          </w:tcPr>
          <w:p w:rsidR="006056A6" w:rsidRPr="00922E1F" w:rsidRDefault="006056A6" w:rsidP="00922E1F">
            <w:pPr>
              <w:spacing w:after="0" w:line="240" w:lineRule="auto"/>
            </w:pPr>
            <w:r w:rsidRPr="00922E1F">
              <w:t>GUI que presentará las opciones correspondientes al tipo de alumno que acceda al sistema, tales como inicio o verificación de estatus de trámites,  registros y subida de trabajos de titulación.</w:t>
            </w:r>
          </w:p>
        </w:tc>
      </w:tr>
      <w:tr w:rsidR="006056A6" w:rsidRPr="00922E1F" w:rsidTr="00922E1F">
        <w:tc>
          <w:tcPr>
            <w:tcW w:w="1270" w:type="dxa"/>
            <w:shd w:val="clear" w:color="auto" w:fill="auto"/>
          </w:tcPr>
          <w:p w:rsidR="006056A6" w:rsidRPr="00922E1F" w:rsidRDefault="006056A6" w:rsidP="00922E1F">
            <w:pPr>
              <w:spacing w:after="0" w:line="240" w:lineRule="auto"/>
            </w:pPr>
            <w:r w:rsidRPr="00922E1F">
              <w:t>Presentación</w:t>
            </w:r>
          </w:p>
        </w:tc>
        <w:tc>
          <w:tcPr>
            <w:tcW w:w="1532" w:type="dxa"/>
            <w:shd w:val="clear" w:color="auto" w:fill="auto"/>
          </w:tcPr>
          <w:p w:rsidR="006056A6" w:rsidRPr="00922E1F" w:rsidRDefault="006056A6" w:rsidP="00922E1F">
            <w:pPr>
              <w:spacing w:after="0" w:line="240" w:lineRule="auto"/>
            </w:pPr>
            <w:r w:rsidRPr="00922E1F">
              <w:t>Sinodales</w:t>
            </w:r>
          </w:p>
        </w:tc>
        <w:tc>
          <w:tcPr>
            <w:tcW w:w="6176" w:type="dxa"/>
            <w:shd w:val="clear" w:color="auto" w:fill="auto"/>
          </w:tcPr>
          <w:p w:rsidR="006056A6" w:rsidRPr="00922E1F" w:rsidRDefault="006056A6" w:rsidP="00922E1F">
            <w:pPr>
              <w:spacing w:after="0" w:line="240" w:lineRule="auto"/>
            </w:pPr>
            <w:r w:rsidRPr="00922E1F">
              <w:t>GUI que muestra a los sinodales los listados de trabajos por revisar, la sección de revisión de trabajo y la pantalla de gestión de solicitudes de sinodal.</w:t>
            </w:r>
          </w:p>
        </w:tc>
      </w:tr>
      <w:tr w:rsidR="006056A6" w:rsidRPr="00922E1F" w:rsidTr="00922E1F">
        <w:tc>
          <w:tcPr>
            <w:tcW w:w="1270" w:type="dxa"/>
            <w:shd w:val="clear" w:color="auto" w:fill="auto"/>
          </w:tcPr>
          <w:p w:rsidR="006056A6" w:rsidRPr="00922E1F" w:rsidRDefault="006056A6" w:rsidP="00922E1F">
            <w:pPr>
              <w:spacing w:after="0" w:line="240" w:lineRule="auto"/>
            </w:pPr>
            <w:r w:rsidRPr="00922E1F">
              <w:t>Presentación</w:t>
            </w:r>
          </w:p>
        </w:tc>
        <w:tc>
          <w:tcPr>
            <w:tcW w:w="1532" w:type="dxa"/>
            <w:shd w:val="clear" w:color="auto" w:fill="auto"/>
          </w:tcPr>
          <w:p w:rsidR="006056A6" w:rsidRPr="00922E1F" w:rsidRDefault="006056A6" w:rsidP="00922E1F">
            <w:pPr>
              <w:spacing w:after="0" w:line="240" w:lineRule="auto"/>
            </w:pPr>
            <w:r w:rsidRPr="00922E1F">
              <w:t>Administrativos</w:t>
            </w:r>
          </w:p>
        </w:tc>
        <w:tc>
          <w:tcPr>
            <w:tcW w:w="6176" w:type="dxa"/>
            <w:shd w:val="clear" w:color="auto" w:fill="auto"/>
          </w:tcPr>
          <w:p w:rsidR="006056A6" w:rsidRPr="00922E1F" w:rsidRDefault="006056A6" w:rsidP="00922E1F">
            <w:pPr>
              <w:spacing w:after="0" w:line="240" w:lineRule="auto"/>
            </w:pPr>
            <w:r w:rsidRPr="00922E1F">
              <w:t>GUI que de acuerdo al tipo de administrador que acceda presentará las opciones de gestión correspondientes.</w:t>
            </w:r>
          </w:p>
        </w:tc>
      </w:tr>
      <w:tr w:rsidR="006056A6" w:rsidRPr="00922E1F" w:rsidTr="00922E1F">
        <w:tc>
          <w:tcPr>
            <w:tcW w:w="1270" w:type="dxa"/>
            <w:shd w:val="clear" w:color="auto" w:fill="auto"/>
          </w:tcPr>
          <w:p w:rsidR="006056A6" w:rsidRPr="00922E1F" w:rsidRDefault="006056A6" w:rsidP="00922E1F">
            <w:pPr>
              <w:spacing w:after="0" w:line="240" w:lineRule="auto"/>
            </w:pPr>
            <w:r w:rsidRPr="00922E1F">
              <w:t>Presentación</w:t>
            </w:r>
          </w:p>
        </w:tc>
        <w:tc>
          <w:tcPr>
            <w:tcW w:w="1532" w:type="dxa"/>
            <w:shd w:val="clear" w:color="auto" w:fill="auto"/>
          </w:tcPr>
          <w:p w:rsidR="006056A6" w:rsidRPr="00922E1F" w:rsidRDefault="006056A6" w:rsidP="00922E1F">
            <w:pPr>
              <w:spacing w:after="0" w:line="240" w:lineRule="auto"/>
            </w:pPr>
            <w:proofErr w:type="spellStart"/>
            <w:r w:rsidRPr="00922E1F">
              <w:t>InicioSesion</w:t>
            </w:r>
            <w:proofErr w:type="spellEnd"/>
          </w:p>
        </w:tc>
        <w:tc>
          <w:tcPr>
            <w:tcW w:w="6176" w:type="dxa"/>
            <w:shd w:val="clear" w:color="auto" w:fill="auto"/>
          </w:tcPr>
          <w:p w:rsidR="006056A6" w:rsidRPr="00922E1F" w:rsidRDefault="006056A6" w:rsidP="00922E1F">
            <w:pPr>
              <w:spacing w:after="0" w:line="240" w:lineRule="auto"/>
            </w:pPr>
            <w:r w:rsidRPr="00922E1F">
              <w:t>Pantalla inicial donde los usuarios introducen sus datos de acceso al sistema.</w:t>
            </w:r>
          </w:p>
        </w:tc>
      </w:tr>
      <w:tr w:rsidR="006056A6" w:rsidRPr="00922E1F" w:rsidTr="00922E1F">
        <w:tc>
          <w:tcPr>
            <w:tcW w:w="1270" w:type="dxa"/>
            <w:shd w:val="clear" w:color="auto" w:fill="auto"/>
          </w:tcPr>
          <w:p w:rsidR="006056A6" w:rsidRPr="00922E1F" w:rsidRDefault="006056A6" w:rsidP="00922E1F">
            <w:pPr>
              <w:spacing w:after="0" w:line="240" w:lineRule="auto"/>
            </w:pPr>
            <w:r w:rsidRPr="00922E1F">
              <w:t>Presentación</w:t>
            </w:r>
          </w:p>
        </w:tc>
        <w:tc>
          <w:tcPr>
            <w:tcW w:w="1532" w:type="dxa"/>
            <w:shd w:val="clear" w:color="auto" w:fill="auto"/>
          </w:tcPr>
          <w:p w:rsidR="006056A6" w:rsidRPr="00922E1F" w:rsidRDefault="006056A6" w:rsidP="00922E1F">
            <w:pPr>
              <w:spacing w:after="0" w:line="240" w:lineRule="auto"/>
            </w:pPr>
            <w:proofErr w:type="spellStart"/>
            <w:r w:rsidRPr="00922E1F">
              <w:t>RegistrarFirmas</w:t>
            </w:r>
            <w:proofErr w:type="spellEnd"/>
          </w:p>
        </w:tc>
        <w:tc>
          <w:tcPr>
            <w:tcW w:w="6176" w:type="dxa"/>
            <w:shd w:val="clear" w:color="auto" w:fill="auto"/>
          </w:tcPr>
          <w:p w:rsidR="006056A6" w:rsidRPr="00922E1F" w:rsidRDefault="006056A6" w:rsidP="00922E1F">
            <w:pPr>
              <w:spacing w:after="0" w:line="240" w:lineRule="auto"/>
            </w:pPr>
            <w:r w:rsidRPr="00922E1F">
              <w:t>Interfaz gráfica para el proceso de captura y registro de firma digital.</w:t>
            </w:r>
          </w:p>
        </w:tc>
      </w:tr>
      <w:tr w:rsidR="006056A6" w:rsidRPr="00922E1F" w:rsidTr="00922E1F">
        <w:tc>
          <w:tcPr>
            <w:tcW w:w="1270" w:type="dxa"/>
            <w:shd w:val="clear" w:color="auto" w:fill="BFBFBF"/>
          </w:tcPr>
          <w:p w:rsidR="006056A6" w:rsidRPr="00922E1F" w:rsidRDefault="006056A6" w:rsidP="00922E1F">
            <w:pPr>
              <w:spacing w:after="0" w:line="240" w:lineRule="auto"/>
            </w:pPr>
            <w:r w:rsidRPr="00922E1F">
              <w:t>Negocio</w:t>
            </w:r>
          </w:p>
        </w:tc>
        <w:tc>
          <w:tcPr>
            <w:tcW w:w="1532" w:type="dxa"/>
            <w:shd w:val="clear" w:color="auto" w:fill="BFBFBF"/>
          </w:tcPr>
          <w:p w:rsidR="006056A6" w:rsidRPr="00922E1F" w:rsidRDefault="006056A6" w:rsidP="00922E1F">
            <w:pPr>
              <w:spacing w:after="0" w:line="240" w:lineRule="auto"/>
            </w:pPr>
            <w:r w:rsidRPr="00922E1F">
              <w:t>Usuarios</w:t>
            </w:r>
          </w:p>
        </w:tc>
        <w:tc>
          <w:tcPr>
            <w:tcW w:w="6176" w:type="dxa"/>
            <w:shd w:val="clear" w:color="auto" w:fill="BFBFBF"/>
          </w:tcPr>
          <w:p w:rsidR="006056A6" w:rsidRPr="00922E1F" w:rsidRDefault="006056A6" w:rsidP="00922E1F">
            <w:pPr>
              <w:spacing w:after="0" w:line="240" w:lineRule="auto"/>
            </w:pPr>
            <w:r w:rsidRPr="00922E1F">
              <w:t>Se encarga de controlar todas las labores referentes a las tareas que los usuarios pueden realizar, efectuando las conexiones correspondientes entre los componentes requeridos.</w:t>
            </w:r>
          </w:p>
        </w:tc>
      </w:tr>
      <w:tr w:rsidR="006056A6" w:rsidRPr="00922E1F" w:rsidTr="00922E1F">
        <w:tc>
          <w:tcPr>
            <w:tcW w:w="1270" w:type="dxa"/>
            <w:shd w:val="clear" w:color="auto" w:fill="BFBFBF"/>
          </w:tcPr>
          <w:p w:rsidR="006056A6" w:rsidRPr="00922E1F" w:rsidRDefault="006056A6" w:rsidP="00922E1F">
            <w:pPr>
              <w:spacing w:after="0" w:line="240" w:lineRule="auto"/>
            </w:pPr>
            <w:r w:rsidRPr="00922E1F">
              <w:t>Negocio</w:t>
            </w:r>
          </w:p>
        </w:tc>
        <w:tc>
          <w:tcPr>
            <w:tcW w:w="1532" w:type="dxa"/>
            <w:shd w:val="clear" w:color="auto" w:fill="BFBFBF"/>
          </w:tcPr>
          <w:p w:rsidR="006056A6" w:rsidRPr="00922E1F" w:rsidRDefault="006056A6" w:rsidP="00922E1F">
            <w:pPr>
              <w:spacing w:after="0" w:line="240" w:lineRule="auto"/>
            </w:pPr>
            <w:r w:rsidRPr="00922E1F">
              <w:t>Trámites</w:t>
            </w:r>
          </w:p>
        </w:tc>
        <w:tc>
          <w:tcPr>
            <w:tcW w:w="6176" w:type="dxa"/>
            <w:shd w:val="clear" w:color="auto" w:fill="BFBFBF"/>
          </w:tcPr>
          <w:p w:rsidR="006056A6" w:rsidRPr="00922E1F" w:rsidRDefault="006056A6" w:rsidP="00922E1F">
            <w:pPr>
              <w:spacing w:after="0" w:line="240" w:lineRule="auto"/>
            </w:pPr>
            <w:r w:rsidRPr="00922E1F">
              <w:t>Componente de gestión de procesos involucrados en los trámites.</w:t>
            </w:r>
          </w:p>
        </w:tc>
      </w:tr>
      <w:tr w:rsidR="00D71876" w:rsidRPr="00922E1F" w:rsidTr="00922E1F">
        <w:tc>
          <w:tcPr>
            <w:tcW w:w="1270" w:type="dxa"/>
            <w:shd w:val="clear" w:color="auto" w:fill="BFBFBF"/>
          </w:tcPr>
          <w:p w:rsidR="00D71876" w:rsidRPr="00922E1F" w:rsidRDefault="00D71876" w:rsidP="00922E1F">
            <w:pPr>
              <w:spacing w:after="0" w:line="240" w:lineRule="auto"/>
            </w:pPr>
            <w:r>
              <w:t>Negocio</w:t>
            </w:r>
          </w:p>
        </w:tc>
        <w:tc>
          <w:tcPr>
            <w:tcW w:w="1532" w:type="dxa"/>
            <w:shd w:val="clear" w:color="auto" w:fill="BFBFBF"/>
          </w:tcPr>
          <w:p w:rsidR="00D71876" w:rsidRPr="00922E1F" w:rsidRDefault="00D71876" w:rsidP="00922E1F">
            <w:pPr>
              <w:spacing w:after="0" w:line="240" w:lineRule="auto"/>
            </w:pPr>
            <w:r>
              <w:t>Oficios</w:t>
            </w:r>
          </w:p>
        </w:tc>
        <w:tc>
          <w:tcPr>
            <w:tcW w:w="6176" w:type="dxa"/>
            <w:shd w:val="clear" w:color="auto" w:fill="BFBFBF"/>
          </w:tcPr>
          <w:p w:rsidR="00D71876" w:rsidRPr="00922E1F" w:rsidRDefault="00D71876" w:rsidP="00922E1F">
            <w:pPr>
              <w:spacing w:after="0" w:line="240" w:lineRule="auto"/>
            </w:pPr>
            <w:r>
              <w:t>Componente encargado de la gestión y generación de oficios electrónicos.</w:t>
            </w:r>
          </w:p>
        </w:tc>
      </w:tr>
      <w:tr w:rsidR="006056A6" w:rsidRPr="00922E1F" w:rsidTr="00922E1F">
        <w:tc>
          <w:tcPr>
            <w:tcW w:w="1270" w:type="dxa"/>
            <w:shd w:val="clear" w:color="auto" w:fill="BFBFBF"/>
          </w:tcPr>
          <w:p w:rsidR="006056A6" w:rsidRPr="00922E1F" w:rsidRDefault="006056A6" w:rsidP="00922E1F">
            <w:pPr>
              <w:spacing w:after="0" w:line="240" w:lineRule="auto"/>
            </w:pPr>
            <w:r w:rsidRPr="00922E1F">
              <w:t>Negocio</w:t>
            </w:r>
          </w:p>
        </w:tc>
        <w:tc>
          <w:tcPr>
            <w:tcW w:w="1532" w:type="dxa"/>
            <w:shd w:val="clear" w:color="auto" w:fill="BFBFBF"/>
          </w:tcPr>
          <w:p w:rsidR="006056A6" w:rsidRPr="00922E1F" w:rsidRDefault="006056A6" w:rsidP="00922E1F">
            <w:pPr>
              <w:spacing w:after="0" w:line="240" w:lineRule="auto"/>
            </w:pPr>
            <w:r w:rsidRPr="00922E1F">
              <w:t>Estadísticas</w:t>
            </w:r>
          </w:p>
        </w:tc>
        <w:tc>
          <w:tcPr>
            <w:tcW w:w="6176" w:type="dxa"/>
            <w:shd w:val="clear" w:color="auto" w:fill="BFBFBF"/>
          </w:tcPr>
          <w:p w:rsidR="006056A6" w:rsidRPr="00922E1F" w:rsidRDefault="006056A6" w:rsidP="00922E1F">
            <w:pPr>
              <w:spacing w:after="0" w:line="240" w:lineRule="auto"/>
            </w:pPr>
            <w:r w:rsidRPr="00922E1F">
              <w:t>Encargado de la generación de las tablas de estadísticas requeridas por los administradores.</w:t>
            </w:r>
          </w:p>
        </w:tc>
      </w:tr>
      <w:tr w:rsidR="006056A6" w:rsidRPr="00922E1F" w:rsidTr="00922E1F">
        <w:tc>
          <w:tcPr>
            <w:tcW w:w="1270" w:type="dxa"/>
            <w:shd w:val="clear" w:color="auto" w:fill="BFBFBF"/>
          </w:tcPr>
          <w:p w:rsidR="006056A6" w:rsidRPr="00922E1F" w:rsidRDefault="006056A6" w:rsidP="00922E1F">
            <w:pPr>
              <w:spacing w:after="0" w:line="240" w:lineRule="auto"/>
            </w:pPr>
            <w:r w:rsidRPr="00922E1F">
              <w:t>Negocio</w:t>
            </w:r>
          </w:p>
        </w:tc>
        <w:tc>
          <w:tcPr>
            <w:tcW w:w="1532" w:type="dxa"/>
            <w:shd w:val="clear" w:color="auto" w:fill="BFBFBF"/>
          </w:tcPr>
          <w:p w:rsidR="006056A6" w:rsidRPr="00922E1F" w:rsidRDefault="006056A6" w:rsidP="00922E1F">
            <w:pPr>
              <w:spacing w:after="0" w:line="240" w:lineRule="auto"/>
            </w:pPr>
            <w:proofErr w:type="spellStart"/>
            <w:r w:rsidRPr="00922E1F">
              <w:t>PlanesOpciones</w:t>
            </w:r>
            <w:proofErr w:type="spellEnd"/>
          </w:p>
        </w:tc>
        <w:tc>
          <w:tcPr>
            <w:tcW w:w="6176" w:type="dxa"/>
            <w:shd w:val="clear" w:color="auto" w:fill="BFBFBF"/>
          </w:tcPr>
          <w:p w:rsidR="006056A6" w:rsidRPr="00922E1F" w:rsidRDefault="006056A6" w:rsidP="00922E1F">
            <w:pPr>
              <w:spacing w:after="0" w:line="240" w:lineRule="auto"/>
            </w:pPr>
            <w:r w:rsidRPr="00922E1F">
              <w:t>Realiza funciones de administración de planes de estudio y sus opciones de titulación correspondientes.</w:t>
            </w:r>
          </w:p>
        </w:tc>
      </w:tr>
      <w:tr w:rsidR="006056A6" w:rsidRPr="00922E1F" w:rsidTr="00922E1F">
        <w:tc>
          <w:tcPr>
            <w:tcW w:w="1270" w:type="dxa"/>
            <w:shd w:val="clear" w:color="auto" w:fill="BFBFBF"/>
          </w:tcPr>
          <w:p w:rsidR="006056A6" w:rsidRPr="00922E1F" w:rsidRDefault="006056A6" w:rsidP="00922E1F">
            <w:pPr>
              <w:spacing w:after="0" w:line="240" w:lineRule="auto"/>
            </w:pPr>
            <w:r w:rsidRPr="00922E1F">
              <w:t>Negocio</w:t>
            </w:r>
          </w:p>
        </w:tc>
        <w:tc>
          <w:tcPr>
            <w:tcW w:w="1532" w:type="dxa"/>
            <w:shd w:val="clear" w:color="auto" w:fill="BFBFBF"/>
          </w:tcPr>
          <w:p w:rsidR="006056A6" w:rsidRPr="00922E1F" w:rsidRDefault="006056A6" w:rsidP="00922E1F">
            <w:pPr>
              <w:spacing w:after="0" w:line="240" w:lineRule="auto"/>
            </w:pPr>
            <w:r w:rsidRPr="00922E1F">
              <w:t>Calendarización</w:t>
            </w:r>
          </w:p>
        </w:tc>
        <w:tc>
          <w:tcPr>
            <w:tcW w:w="6176" w:type="dxa"/>
            <w:shd w:val="clear" w:color="auto" w:fill="BFBFBF"/>
          </w:tcPr>
          <w:p w:rsidR="006056A6" w:rsidRPr="00922E1F" w:rsidRDefault="006056A6" w:rsidP="00922E1F">
            <w:pPr>
              <w:spacing w:after="0" w:line="240" w:lineRule="auto"/>
            </w:pPr>
            <w:r w:rsidRPr="00922E1F">
              <w:t>Componente de control de eventos y asignación de salas disponibles.</w:t>
            </w:r>
          </w:p>
        </w:tc>
      </w:tr>
      <w:tr w:rsidR="006056A6" w:rsidRPr="00922E1F" w:rsidTr="00922E1F">
        <w:tc>
          <w:tcPr>
            <w:tcW w:w="1270" w:type="dxa"/>
            <w:shd w:val="clear" w:color="auto" w:fill="808080"/>
          </w:tcPr>
          <w:p w:rsidR="006056A6" w:rsidRPr="00922E1F" w:rsidRDefault="006056A6" w:rsidP="00922E1F">
            <w:pPr>
              <w:spacing w:after="0" w:line="240" w:lineRule="auto"/>
            </w:pPr>
            <w:r w:rsidRPr="00922E1F">
              <w:t>Persistencia</w:t>
            </w:r>
          </w:p>
        </w:tc>
        <w:tc>
          <w:tcPr>
            <w:tcW w:w="1532" w:type="dxa"/>
            <w:shd w:val="clear" w:color="auto" w:fill="808080"/>
          </w:tcPr>
          <w:p w:rsidR="006056A6" w:rsidRPr="00922E1F" w:rsidRDefault="006056A6" w:rsidP="00922E1F">
            <w:pPr>
              <w:spacing w:after="0" w:line="240" w:lineRule="auto"/>
            </w:pPr>
            <w:proofErr w:type="spellStart"/>
            <w:r w:rsidRPr="00922E1F">
              <w:t>LogIn</w:t>
            </w:r>
            <w:proofErr w:type="spellEnd"/>
          </w:p>
        </w:tc>
        <w:tc>
          <w:tcPr>
            <w:tcW w:w="6176" w:type="dxa"/>
            <w:shd w:val="clear" w:color="auto" w:fill="808080"/>
          </w:tcPr>
          <w:p w:rsidR="006056A6" w:rsidRPr="00922E1F" w:rsidRDefault="006056A6" w:rsidP="00922E1F">
            <w:pPr>
              <w:spacing w:after="0" w:line="240" w:lineRule="auto"/>
            </w:pPr>
            <w:r w:rsidRPr="00922E1F">
              <w:t>Encargado de verificar datos de acceso introducidos por los usuarios y permitir o denegar el acceso al sistema.</w:t>
            </w:r>
          </w:p>
        </w:tc>
      </w:tr>
      <w:tr w:rsidR="006056A6" w:rsidRPr="00922E1F" w:rsidTr="00922E1F">
        <w:tc>
          <w:tcPr>
            <w:tcW w:w="1270" w:type="dxa"/>
            <w:shd w:val="clear" w:color="auto" w:fill="808080"/>
          </w:tcPr>
          <w:p w:rsidR="006056A6" w:rsidRPr="00922E1F" w:rsidRDefault="006056A6" w:rsidP="00922E1F">
            <w:pPr>
              <w:spacing w:after="0" w:line="240" w:lineRule="auto"/>
            </w:pPr>
            <w:r w:rsidRPr="00922E1F">
              <w:t>Persistencia</w:t>
            </w:r>
          </w:p>
        </w:tc>
        <w:tc>
          <w:tcPr>
            <w:tcW w:w="1532" w:type="dxa"/>
            <w:shd w:val="clear" w:color="auto" w:fill="808080"/>
          </w:tcPr>
          <w:p w:rsidR="006056A6" w:rsidRPr="00922E1F" w:rsidRDefault="006056A6" w:rsidP="00922E1F">
            <w:pPr>
              <w:spacing w:after="0" w:line="240" w:lineRule="auto"/>
            </w:pPr>
            <w:r w:rsidRPr="00922E1F">
              <w:t>Firmas</w:t>
            </w:r>
          </w:p>
        </w:tc>
        <w:tc>
          <w:tcPr>
            <w:tcW w:w="6176" w:type="dxa"/>
            <w:shd w:val="clear" w:color="auto" w:fill="808080"/>
          </w:tcPr>
          <w:p w:rsidR="006056A6" w:rsidRPr="00922E1F" w:rsidRDefault="006056A6" w:rsidP="00922E1F">
            <w:pPr>
              <w:spacing w:after="0" w:line="240" w:lineRule="auto"/>
            </w:pPr>
            <w:r w:rsidRPr="00922E1F">
              <w:t>Componente que registra las firmas digitales de los usuarios.</w:t>
            </w:r>
          </w:p>
        </w:tc>
      </w:tr>
      <w:tr w:rsidR="006056A6" w:rsidRPr="00922E1F" w:rsidTr="00922E1F">
        <w:tc>
          <w:tcPr>
            <w:tcW w:w="1270" w:type="dxa"/>
            <w:shd w:val="clear" w:color="auto" w:fill="808080"/>
          </w:tcPr>
          <w:p w:rsidR="006056A6" w:rsidRPr="00922E1F" w:rsidRDefault="006056A6" w:rsidP="00922E1F">
            <w:pPr>
              <w:spacing w:after="0" w:line="240" w:lineRule="auto"/>
            </w:pPr>
            <w:r w:rsidRPr="00922E1F">
              <w:t>Persistencia</w:t>
            </w:r>
          </w:p>
        </w:tc>
        <w:tc>
          <w:tcPr>
            <w:tcW w:w="1532" w:type="dxa"/>
            <w:shd w:val="clear" w:color="auto" w:fill="808080"/>
          </w:tcPr>
          <w:p w:rsidR="006056A6" w:rsidRPr="00922E1F" w:rsidRDefault="006056A6" w:rsidP="00922E1F">
            <w:pPr>
              <w:spacing w:after="0" w:line="240" w:lineRule="auto"/>
            </w:pPr>
            <w:r w:rsidRPr="00922E1F">
              <w:t>BD</w:t>
            </w:r>
          </w:p>
        </w:tc>
        <w:tc>
          <w:tcPr>
            <w:tcW w:w="6176" w:type="dxa"/>
            <w:shd w:val="clear" w:color="auto" w:fill="808080"/>
          </w:tcPr>
          <w:p w:rsidR="006056A6" w:rsidRPr="00922E1F" w:rsidRDefault="006056A6" w:rsidP="00922E1F">
            <w:pPr>
              <w:spacing w:after="0" w:line="240" w:lineRule="auto"/>
            </w:pPr>
            <w:r w:rsidRPr="00922E1F">
              <w:t>Base de datos en la que se almacena toda la información perteneciente al sistema de titulación.</w:t>
            </w:r>
          </w:p>
        </w:tc>
      </w:tr>
    </w:tbl>
    <w:p w:rsidR="006056A6" w:rsidRDefault="007A6CCD" w:rsidP="00A41609">
      <w:r>
        <w:rPr>
          <w:noProof/>
          <w:lang w:eastAsia="es-MX"/>
        </w:rPr>
        <w:pict>
          <v:shape id="_x0000_s1058" type="#_x0000_t202" style="position:absolute;left:0;text-align:left;margin-left:125.4pt;margin-top:10.3pt;width:218.75pt;height:42.65pt;z-index:2516930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EA734F">
                  <w:pPr>
                    <w:rPr>
                      <w:b/>
                    </w:rPr>
                  </w:pPr>
                  <w:r>
                    <w:rPr>
                      <w:b/>
                    </w:rPr>
                    <w:t>Tabla 9.2.2</w:t>
                  </w:r>
                  <w:r w:rsidRPr="000F26C2">
                    <w:rPr>
                      <w:b/>
                    </w:rPr>
                    <w:t xml:space="preserve"> – </w:t>
                  </w:r>
                  <w:r>
                    <w:rPr>
                      <w:b/>
                    </w:rPr>
                    <w:t>Descripción de los componentes del sistema</w:t>
                  </w:r>
                </w:p>
              </w:txbxContent>
            </v:textbox>
          </v:shape>
        </w:pict>
      </w:r>
    </w:p>
    <w:p w:rsidR="00EA734F" w:rsidRDefault="00EA734F" w:rsidP="00A41609"/>
    <w:p w:rsidR="00EA734F" w:rsidRDefault="00EA734F" w:rsidP="00A41609"/>
    <w:p w:rsidR="006056A6" w:rsidRPr="0044227C" w:rsidRDefault="006056A6" w:rsidP="00A41609">
      <w:r>
        <w:t>Cabe mencionar que para los componentes de la capa de negocio se consideró una categorizac</w:t>
      </w:r>
      <w:r w:rsidR="004B2D49">
        <w:t>ión basada en la funcionalidad qu</w:t>
      </w:r>
      <w:r>
        <w:t xml:space="preserve">e proporciona cada uno de ellos. </w:t>
      </w:r>
    </w:p>
    <w:p w:rsidR="006056A6" w:rsidRDefault="006056A6" w:rsidP="005732BF">
      <w:r>
        <w:t>Una vez identificados los componentes que conformarían la arquitectura del sistema se realizó un análisis para plantear la estructura interna de cada uno de dichos elementos. Para dicho proceso se acordó suponer una implementación centrada en el enfoque orientado a objetos, el cual es la base de muchos de los lenguajes de programación actuales y sobre los cuales se ha tenido mayor contacto.</w:t>
      </w:r>
    </w:p>
    <w:p w:rsidR="006056A6" w:rsidRDefault="006056A6" w:rsidP="005732BF">
      <w:r>
        <w:t>Así pues podría pensarse en utilizar lenguajes como PHP para la programación de la plataforma WEB a la que accederían alumnos y sinodales, y C# o Java para la plataforma que se instalaría en los equipos ubicados en los departamentos donde laboran los administradores que utilizarían el sistema.</w:t>
      </w:r>
    </w:p>
    <w:p w:rsidR="004B2D49" w:rsidRDefault="006056A6" w:rsidP="005732BF">
      <w:r>
        <w:t xml:space="preserve">En última instancia y  con este enfoque de implementación se planteó que los componentes se </w:t>
      </w:r>
      <w:r w:rsidR="004B2D49">
        <w:t>dividieran como se muestra en las figuras 9.2.3, 9.2.4 y 9.2.5.</w:t>
      </w:r>
    </w:p>
    <w:p w:rsidR="004E20D3" w:rsidRDefault="00B12E01" w:rsidP="005732BF">
      <w:r>
        <w:rPr>
          <w:noProof/>
          <w:lang w:eastAsia="es-MX"/>
        </w:rPr>
        <w:lastRenderedPageBreak/>
        <w:drawing>
          <wp:anchor distT="0" distB="0" distL="114300" distR="114300" simplePos="0" relativeHeight="251707392" behindDoc="0" locked="0" layoutInCell="1" allowOverlap="1">
            <wp:simplePos x="0" y="0"/>
            <wp:positionH relativeFrom="column">
              <wp:posOffset>-641985</wp:posOffset>
            </wp:positionH>
            <wp:positionV relativeFrom="paragraph">
              <wp:posOffset>71755</wp:posOffset>
            </wp:positionV>
            <wp:extent cx="4591050" cy="1766766"/>
            <wp:effectExtent l="0" t="0" r="0" b="0"/>
            <wp:wrapNone/>
            <wp:docPr id="10" name="Imagen 10" descr="E:\Documentos\ITC\8\Arquitectura de Software\Proyecto\EstructuraComponentes\Administrati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os\ITC\8\Arquitectura de Software\Proyecto\EstructuraComponentes\Administrativo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91050" cy="1766766"/>
                    </a:xfrm>
                    <a:prstGeom prst="rect">
                      <a:avLst/>
                    </a:prstGeom>
                    <a:noFill/>
                    <a:ln>
                      <a:noFill/>
                    </a:ln>
                  </pic:spPr>
                </pic:pic>
              </a:graphicData>
            </a:graphic>
          </wp:anchor>
        </w:drawing>
      </w:r>
    </w:p>
    <w:p w:rsidR="004B2D49" w:rsidRDefault="007A6CCD" w:rsidP="005732BF">
      <w:r>
        <w:rPr>
          <w:noProof/>
        </w:rPr>
        <w:pict>
          <v:shape id="Imagen 7" o:spid="_x0000_s1033" type="#_x0000_t75" alt="Descripción: C:\Users\Meza Osuna\Desktop\Proyecto\EstructuraComponentes\Alumnos.png" style="position:absolute;left:0;text-align:left;margin-left:325.95pt;margin-top:-14pt;width:152.35pt;height:137.3pt;z-index:251666432;visibility:visible">
            <v:imagedata r:id="rId19" o:title="Alumnos"/>
          </v:shape>
        </w:pict>
      </w:r>
    </w:p>
    <w:p w:rsidR="006056A6" w:rsidRDefault="006056A6" w:rsidP="005732BF"/>
    <w:p w:rsidR="006056A6" w:rsidRDefault="006056A6" w:rsidP="005732BF"/>
    <w:p w:rsidR="006056A6" w:rsidRDefault="006056A6" w:rsidP="005732BF"/>
    <w:p w:rsidR="006056A6" w:rsidRDefault="006056A6" w:rsidP="005732BF"/>
    <w:p w:rsidR="006056A6" w:rsidRDefault="007A6CCD" w:rsidP="005732BF">
      <w:r>
        <w:rPr>
          <w:noProof/>
        </w:rPr>
        <w:pict>
          <v:shape id="Imagen 12" o:spid="_x0000_s1038" type="#_x0000_t75" alt="Descripción: C:\Users\Meza Osuna\Desktop\Proyecto\EstructuraComponentes\Sinodales.png" style="position:absolute;left:0;text-align:left;margin-left:.2pt;margin-top:10.05pt;width:125.6pt;height:111.7pt;z-index:251671552;visibility:visible">
            <v:imagedata r:id="rId20" o:title="Sinodales"/>
          </v:shape>
        </w:pict>
      </w:r>
      <w:r>
        <w:rPr>
          <w:noProof/>
        </w:rPr>
        <w:pict>
          <v:shape id="Imagen 11" o:spid="_x0000_s1036" type="#_x0000_t75" alt="Descripción: C:\Users\Meza Osuna\Desktop\Proyecto\EstructuraComponentes\RegistrarFirmas.png" style="position:absolute;left:0;text-align:left;margin-left:153.45pt;margin-top:10.05pt;width:119.8pt;height:111.25pt;z-index:251669504;visibility:visible">
            <v:imagedata r:id="rId21" o:title="RegistrarFirmas"/>
          </v:shape>
        </w:pict>
      </w:r>
      <w:r>
        <w:rPr>
          <w:noProof/>
        </w:rPr>
        <w:pict>
          <v:shape id="Imagen 10" o:spid="_x0000_s1037" type="#_x0000_t75" alt="Descripción: C:\Users\Meza Osuna\Desktop\Proyecto\EstructuraComponentes\InicioSesion.png" style="position:absolute;left:0;text-align:left;margin-left:295.9pt;margin-top:8.8pt;width:121.15pt;height:112.5pt;z-index:251670528;visibility:visible">
            <v:imagedata r:id="rId22" o:title="InicioSesion"/>
          </v:shape>
        </w:pict>
      </w:r>
    </w:p>
    <w:p w:rsidR="006056A6" w:rsidRDefault="006056A6" w:rsidP="005732BF"/>
    <w:p w:rsidR="006056A6" w:rsidRDefault="006056A6" w:rsidP="005732BF"/>
    <w:p w:rsidR="006056A6" w:rsidRDefault="006056A6" w:rsidP="005732BF"/>
    <w:p w:rsidR="006056A6" w:rsidRDefault="006056A6" w:rsidP="005732BF"/>
    <w:p w:rsidR="006056A6" w:rsidRDefault="007A6CCD" w:rsidP="005732BF">
      <w:r>
        <w:rPr>
          <w:noProof/>
          <w:lang w:eastAsia="es-MX"/>
        </w:rPr>
        <w:pict>
          <v:shape id="_x0000_s1059" type="#_x0000_t202" style="position:absolute;left:0;text-align:left;margin-left:95.85pt;margin-top:6.85pt;width:208.2pt;height:37.4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4B2D49">
                  <w:pPr>
                    <w:rPr>
                      <w:b/>
                    </w:rPr>
                  </w:pPr>
                  <w:r>
                    <w:rPr>
                      <w:b/>
                    </w:rPr>
                    <w:t>Figura 9.2.3</w:t>
                  </w:r>
                  <w:r w:rsidRPr="000F26C2">
                    <w:rPr>
                      <w:b/>
                    </w:rPr>
                    <w:t xml:space="preserve"> – </w:t>
                  </w:r>
                  <w:r>
                    <w:rPr>
                      <w:b/>
                    </w:rPr>
                    <w:t>Estructura interna de los componentes de la capa de presentación</w:t>
                  </w:r>
                </w:p>
              </w:txbxContent>
            </v:textbox>
          </v:shape>
        </w:pict>
      </w:r>
    </w:p>
    <w:p w:rsidR="006056A6" w:rsidRDefault="007A6CCD" w:rsidP="005732BF">
      <w:r>
        <w:rPr>
          <w:noProof/>
        </w:rPr>
        <w:pict>
          <v:shape id="Imagen 18" o:spid="_x0000_s1041" type="#_x0000_t75" alt="Descripción: C:\Users\Meza Osuna\Desktop\Proyecto\EstructuraComponentes\PlanesOpciones.png" style="position:absolute;left:0;text-align:left;margin-left:202.75pt;margin-top:16.6pt;width:123.2pt;height:114.05pt;z-index:251674624;visibility:visible">
            <v:imagedata r:id="rId23" o:title="PlanesOpciones"/>
          </v:shape>
        </w:pict>
      </w:r>
      <w:r w:rsidR="00F2036C">
        <w:rPr>
          <w:noProof/>
          <w:sz w:val="20"/>
          <w:szCs w:val="20"/>
          <w:lang w:eastAsia="es-MX"/>
        </w:rPr>
        <w:drawing>
          <wp:anchor distT="0" distB="0" distL="114300" distR="114300" simplePos="0" relativeHeight="251710464" behindDoc="0" locked="0" layoutInCell="1" allowOverlap="1">
            <wp:simplePos x="0" y="0"/>
            <wp:positionH relativeFrom="column">
              <wp:posOffset>4241800</wp:posOffset>
            </wp:positionH>
            <wp:positionV relativeFrom="paragraph">
              <wp:posOffset>212090</wp:posOffset>
            </wp:positionV>
            <wp:extent cx="1913255" cy="1435100"/>
            <wp:effectExtent l="0" t="0" r="0" b="0"/>
            <wp:wrapNone/>
            <wp:docPr id="13" name="Imagen 13" descr="E:\Documentos\ITC\8\Arquitectura de Software\Proyecto\EstructuraComponentes\Ofic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os\ITC\8\Arquitectura de Software\Proyecto\EstructuraComponentes\Oficio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3255" cy="1435100"/>
                    </a:xfrm>
                    <a:prstGeom prst="rect">
                      <a:avLst/>
                    </a:prstGeom>
                    <a:noFill/>
                    <a:ln>
                      <a:noFill/>
                    </a:ln>
                  </pic:spPr>
                </pic:pic>
              </a:graphicData>
            </a:graphic>
          </wp:anchor>
        </w:drawing>
      </w:r>
      <w:r>
        <w:rPr>
          <w:noProof/>
        </w:rPr>
        <w:pict>
          <v:shape id="Imagen 13" o:spid="_x0000_s1039" type="#_x0000_t75" alt="Descripción: C:\Users\Meza Osuna\Desktop\Proyecto\EstructuraComponentes\Usuarios.png" style="position:absolute;left:0;text-align:left;margin-left:-63.55pt;margin-top:19.7pt;width:125.6pt;height:110.95pt;z-index:251672576;visibility:visible;mso-position-horizontal-relative:text;mso-position-vertical-relative:text">
            <v:imagedata r:id="rId25" o:title="Usuarios"/>
          </v:shape>
        </w:pict>
      </w:r>
      <w:r>
        <w:rPr>
          <w:noProof/>
        </w:rPr>
        <w:pict>
          <v:shape id="Imagen 9" o:spid="_x0000_s1035" type="#_x0000_t75" alt="Descripción: C:\Users\Meza Osuna\Desktop\Proyecto\EstructuraComponentes\Sinodales.png" style="position:absolute;left:0;text-align:left;margin-left:66.1pt;margin-top:16.6pt;width:129.9pt;height:114.05pt;z-index:251668480;visibility:visible;mso-position-horizontal-relative:text;mso-position-vertical-relative:text">
            <v:imagedata r:id="rId20" o:title="Sinodales"/>
          </v:shape>
        </w:pict>
      </w:r>
    </w:p>
    <w:p w:rsidR="004E20D3" w:rsidRDefault="004E20D3" w:rsidP="005732BF"/>
    <w:p w:rsidR="006056A6" w:rsidRDefault="006056A6" w:rsidP="005732BF"/>
    <w:p w:rsidR="006056A6" w:rsidRDefault="006056A6" w:rsidP="005732BF"/>
    <w:p w:rsidR="004B2D49" w:rsidRDefault="004B2D49" w:rsidP="005732BF"/>
    <w:p w:rsidR="006056A6" w:rsidRDefault="00F2036C" w:rsidP="00174F1B">
      <w:r>
        <w:rPr>
          <w:noProof/>
          <w:lang w:eastAsia="es-MX"/>
        </w:rPr>
        <w:drawing>
          <wp:anchor distT="0" distB="0" distL="114300" distR="114300" simplePos="0" relativeHeight="251709440" behindDoc="0" locked="0" layoutInCell="1" allowOverlap="1">
            <wp:simplePos x="0" y="0"/>
            <wp:positionH relativeFrom="column">
              <wp:posOffset>-846455</wp:posOffset>
            </wp:positionH>
            <wp:positionV relativeFrom="paragraph">
              <wp:posOffset>220980</wp:posOffset>
            </wp:positionV>
            <wp:extent cx="2349500" cy="1233170"/>
            <wp:effectExtent l="0" t="0" r="0" b="0"/>
            <wp:wrapNone/>
            <wp:docPr id="12" name="Imagen 12" descr="E:\Documentos\ITC\8\Arquitectura de Software\Proyecto\EstructuraComponentes\Calendariz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os\ITC\8\Arquitectura de Software\Proyecto\EstructuraComponentes\Calendarizac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49500" cy="1233170"/>
                    </a:xfrm>
                    <a:prstGeom prst="rect">
                      <a:avLst/>
                    </a:prstGeom>
                    <a:noFill/>
                    <a:ln>
                      <a:noFill/>
                    </a:ln>
                  </pic:spPr>
                </pic:pic>
              </a:graphicData>
            </a:graphic>
          </wp:anchor>
        </w:drawing>
      </w:r>
      <w:r>
        <w:rPr>
          <w:noProof/>
          <w:lang w:eastAsia="es-MX"/>
        </w:rPr>
        <w:drawing>
          <wp:anchor distT="0" distB="0" distL="114300" distR="114300" simplePos="0" relativeHeight="251708416" behindDoc="0" locked="0" layoutInCell="1" allowOverlap="1">
            <wp:simplePos x="0" y="0"/>
            <wp:positionH relativeFrom="column">
              <wp:posOffset>1605280</wp:posOffset>
            </wp:positionH>
            <wp:positionV relativeFrom="paragraph">
              <wp:posOffset>202565</wp:posOffset>
            </wp:positionV>
            <wp:extent cx="2934335" cy="1254125"/>
            <wp:effectExtent l="0" t="0" r="0" b="0"/>
            <wp:wrapNone/>
            <wp:docPr id="11" name="Imagen 11" descr="E:\Documentos\ITC\8\Arquitectura de Software\Proyecto\EstructuraComponentes\Tram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os\ITC\8\Arquitectura de Software\Proyecto\EstructuraComponentes\Tramit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34335" cy="1254125"/>
                    </a:xfrm>
                    <a:prstGeom prst="rect">
                      <a:avLst/>
                    </a:prstGeom>
                    <a:noFill/>
                    <a:ln>
                      <a:noFill/>
                    </a:ln>
                  </pic:spPr>
                </pic:pic>
              </a:graphicData>
            </a:graphic>
          </wp:anchor>
        </w:drawing>
      </w:r>
      <w:r w:rsidR="007A6CCD">
        <w:rPr>
          <w:noProof/>
        </w:rPr>
        <w:pict>
          <v:shape id="Imagen 17" o:spid="_x0000_s1043" type="#_x0000_t75" alt="Descripción: C:\Users\Meza Osuna\Desktop\Proyecto\EstructuraComponentes\Estadisticas.png" style="position:absolute;left:0;text-align:left;margin-left:374.25pt;margin-top:16.25pt;width:104.05pt;height:99.45pt;z-index:251711488;visibility:visible;mso-position-horizontal-relative:text;mso-position-vertical-relative:text">
            <v:imagedata r:id="rId28" o:title="Estadisticas"/>
          </v:shape>
        </w:pict>
      </w:r>
    </w:p>
    <w:p w:rsidR="004B2D49" w:rsidRPr="00174F1B" w:rsidRDefault="004B2D49" w:rsidP="00174F1B">
      <w:pPr>
        <w:rPr>
          <w:u w:val="single"/>
        </w:rPr>
      </w:pPr>
    </w:p>
    <w:p w:rsidR="006056A6" w:rsidRDefault="006056A6" w:rsidP="005732BF"/>
    <w:p w:rsidR="006056A6" w:rsidRDefault="006056A6" w:rsidP="005732BF"/>
    <w:p w:rsidR="006056A6" w:rsidRDefault="006056A6" w:rsidP="005732BF"/>
    <w:p w:rsidR="006056A6" w:rsidRDefault="007A6CCD" w:rsidP="005732BF">
      <w:r>
        <w:rPr>
          <w:noProof/>
          <w:lang w:eastAsia="es-MX"/>
        </w:rPr>
        <w:pict>
          <v:shape id="_x0000_s1060" type="#_x0000_t202" style="position:absolute;left:0;text-align:left;margin-left:97.1pt;margin-top:18.55pt;width:234.35pt;height:36.4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4B2D49">
                  <w:pPr>
                    <w:rPr>
                      <w:b/>
                    </w:rPr>
                  </w:pPr>
                  <w:r>
                    <w:rPr>
                      <w:b/>
                    </w:rPr>
                    <w:t>Figura 9.2.4</w:t>
                  </w:r>
                  <w:r w:rsidRPr="000F26C2">
                    <w:rPr>
                      <w:b/>
                    </w:rPr>
                    <w:t xml:space="preserve"> – </w:t>
                  </w:r>
                  <w:r>
                    <w:rPr>
                      <w:b/>
                    </w:rPr>
                    <w:t>Estructura interna de los componentes de la capa de negocio</w:t>
                  </w:r>
                </w:p>
              </w:txbxContent>
            </v:textbox>
          </v:shape>
        </w:pict>
      </w:r>
    </w:p>
    <w:p w:rsidR="006056A6" w:rsidRDefault="006056A6" w:rsidP="005732BF"/>
    <w:p w:rsidR="006056A6" w:rsidRDefault="006056A6" w:rsidP="005732BF"/>
    <w:p w:rsidR="006056A6" w:rsidRDefault="006056A6" w:rsidP="005732BF"/>
    <w:p w:rsidR="006056A6" w:rsidRDefault="006056A6" w:rsidP="005732BF"/>
    <w:p w:rsidR="004B2D49" w:rsidRDefault="007A6CCD" w:rsidP="005732BF">
      <w:r>
        <w:rPr>
          <w:noProof/>
        </w:rPr>
        <w:lastRenderedPageBreak/>
        <w:pict>
          <v:shape id="Imagen 19" o:spid="_x0000_s1044" type="#_x0000_t75" alt="Descripción: C:\Users\Meza Osuna\Desktop\Proyecto\LogIn.png" style="position:absolute;left:0;text-align:left;margin-left:102.65pt;margin-top:-23.1pt;width:88pt;height:81.65pt;z-index:251677696;visibility:visible">
            <v:imagedata r:id="rId29" o:title="LogIn"/>
          </v:shape>
        </w:pict>
      </w:r>
      <w:r>
        <w:rPr>
          <w:noProof/>
        </w:rPr>
        <w:pict>
          <v:shape id="Imagen 20" o:spid="_x0000_s1045" type="#_x0000_t75" alt="Descripción: C:\Users\Meza Osuna\Desktop\Proyecto\Firmas.png" style="position:absolute;left:0;text-align:left;margin-left:262.5pt;margin-top:-23.1pt;width:88.5pt;height:82.1pt;z-index:251678720;visibility:visible">
            <v:imagedata r:id="rId30" o:title="Firmas"/>
          </v:shape>
        </w:pict>
      </w:r>
    </w:p>
    <w:p w:rsidR="008C7116" w:rsidRDefault="008C7116" w:rsidP="005732BF"/>
    <w:p w:rsidR="004E20D3" w:rsidRDefault="007A6CCD" w:rsidP="005732BF">
      <w:r>
        <w:rPr>
          <w:noProof/>
          <w:lang w:eastAsia="es-MX"/>
        </w:rPr>
        <w:pict>
          <v:shape id="_x0000_s1061" type="#_x0000_t202" style="position:absolute;left:0;text-align:left;margin-left:89.85pt;margin-top:18.75pt;width:208.2pt;height:31.7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4B2D49">
                  <w:pPr>
                    <w:rPr>
                      <w:b/>
                    </w:rPr>
                  </w:pPr>
                  <w:r>
                    <w:rPr>
                      <w:b/>
                    </w:rPr>
                    <w:t>Figura 9.2.5</w:t>
                  </w:r>
                  <w:r w:rsidRPr="000F26C2">
                    <w:rPr>
                      <w:b/>
                    </w:rPr>
                    <w:t xml:space="preserve"> – </w:t>
                  </w:r>
                  <w:r>
                    <w:rPr>
                      <w:b/>
                    </w:rPr>
                    <w:t>Estructura interna de los componentes de la capa de persistencia</w:t>
                  </w:r>
                </w:p>
              </w:txbxContent>
            </v:textbox>
          </v:shape>
        </w:pict>
      </w:r>
    </w:p>
    <w:p w:rsidR="006056A6" w:rsidRDefault="006056A6" w:rsidP="005732BF"/>
    <w:p w:rsidR="00D81468" w:rsidRDefault="00D81468" w:rsidP="005732BF"/>
    <w:p w:rsidR="006056A6" w:rsidRDefault="006056A6" w:rsidP="005732BF">
      <w:r>
        <w:t>En esta última capa no se plasmó el componente “BD” puesto que el mismo representa la base de datos de información del sistema y su estructura no se conformaría de clases como</w:t>
      </w:r>
      <w:r w:rsidR="00E350A9">
        <w:t xml:space="preserve"> en los componentes anteriores.</w:t>
      </w:r>
    </w:p>
    <w:tbl>
      <w:tblPr>
        <w:tblStyle w:val="Tablaconcuadrcula"/>
        <w:tblW w:w="0" w:type="auto"/>
        <w:tblLook w:val="04A0" w:firstRow="1" w:lastRow="0" w:firstColumn="1" w:lastColumn="0" w:noHBand="0" w:noVBand="1"/>
      </w:tblPr>
      <w:tblGrid>
        <w:gridCol w:w="2376"/>
        <w:gridCol w:w="6602"/>
      </w:tblGrid>
      <w:tr w:rsidR="002317D6" w:rsidTr="002317D6">
        <w:tc>
          <w:tcPr>
            <w:tcW w:w="2376" w:type="dxa"/>
            <w:shd w:val="clear" w:color="auto" w:fill="000000" w:themeFill="text1"/>
          </w:tcPr>
          <w:p w:rsidR="002317D6" w:rsidRPr="002317D6" w:rsidRDefault="002317D6" w:rsidP="002317D6">
            <w:pPr>
              <w:jc w:val="center"/>
              <w:rPr>
                <w:b/>
              </w:rPr>
            </w:pPr>
            <w:r w:rsidRPr="002317D6">
              <w:rPr>
                <w:b/>
              </w:rPr>
              <w:t>Clase</w:t>
            </w:r>
          </w:p>
        </w:tc>
        <w:tc>
          <w:tcPr>
            <w:tcW w:w="6602" w:type="dxa"/>
            <w:shd w:val="clear" w:color="auto" w:fill="000000" w:themeFill="text1"/>
          </w:tcPr>
          <w:p w:rsidR="002317D6" w:rsidRPr="002317D6" w:rsidRDefault="002317D6" w:rsidP="002317D6">
            <w:pPr>
              <w:jc w:val="center"/>
              <w:rPr>
                <w:b/>
              </w:rPr>
            </w:pPr>
            <w:r w:rsidRPr="002317D6">
              <w:rPr>
                <w:b/>
              </w:rPr>
              <w:t>Descripción</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GestionAlumnos</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de control de alumnos para administradores.</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GestionSinodales</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de control de sinodales para administradores.</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GestionAdministradores</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de control de administradores para administradores de privilegios altos.</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GestionTramites</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de control de trámites activos.</w:t>
            </w:r>
          </w:p>
        </w:tc>
      </w:tr>
      <w:tr w:rsidR="008C7116" w:rsidTr="002317D6">
        <w:tc>
          <w:tcPr>
            <w:tcW w:w="2376" w:type="dxa"/>
            <w:shd w:val="clear" w:color="auto" w:fill="D9D9D9" w:themeFill="background1" w:themeFillShade="D9"/>
          </w:tcPr>
          <w:p w:rsidR="008C7116" w:rsidRPr="00DE324A" w:rsidRDefault="008C7116" w:rsidP="005732BF">
            <w:pPr>
              <w:rPr>
                <w:sz w:val="20"/>
                <w:szCs w:val="20"/>
              </w:rPr>
            </w:pPr>
            <w:proofErr w:type="spellStart"/>
            <w:r>
              <w:rPr>
                <w:sz w:val="20"/>
                <w:szCs w:val="20"/>
              </w:rPr>
              <w:t>GestionOficios</w:t>
            </w:r>
            <w:proofErr w:type="spellEnd"/>
          </w:p>
        </w:tc>
        <w:tc>
          <w:tcPr>
            <w:tcW w:w="6602" w:type="dxa"/>
            <w:shd w:val="clear" w:color="auto" w:fill="D9D9D9" w:themeFill="background1" w:themeFillShade="D9"/>
          </w:tcPr>
          <w:p w:rsidR="008C7116" w:rsidRPr="00DE324A" w:rsidRDefault="008C7116" w:rsidP="005732BF">
            <w:pPr>
              <w:rPr>
                <w:sz w:val="20"/>
                <w:szCs w:val="20"/>
              </w:rPr>
            </w:pPr>
            <w:r>
              <w:rPr>
                <w:sz w:val="20"/>
                <w:szCs w:val="20"/>
              </w:rPr>
              <w:t>GUI para el manejo del catálogo de oficios digitales que se pueden generar.</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VisualizacionEstadisticas</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de presentación de estadísticas.</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ControlAgenda</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de gestión de la agenda.</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GestionPlanesEstudio</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GUI para agregar</w:t>
            </w:r>
            <w:r w:rsidR="006D0D08" w:rsidRPr="00DE324A">
              <w:rPr>
                <w:sz w:val="20"/>
                <w:szCs w:val="20"/>
              </w:rPr>
              <w:t xml:space="preserve"> o eliminar</w:t>
            </w:r>
            <w:r w:rsidRPr="00DE324A">
              <w:rPr>
                <w:sz w:val="20"/>
                <w:szCs w:val="20"/>
              </w:rPr>
              <w:t xml:space="preserve"> planes de estudio.</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GestionOpcionesTitulacion</w:t>
            </w:r>
            <w:proofErr w:type="spellEnd"/>
          </w:p>
        </w:tc>
        <w:tc>
          <w:tcPr>
            <w:tcW w:w="6602" w:type="dxa"/>
            <w:shd w:val="clear" w:color="auto" w:fill="D9D9D9" w:themeFill="background1" w:themeFillShade="D9"/>
          </w:tcPr>
          <w:p w:rsidR="002317D6" w:rsidRPr="00DE324A" w:rsidRDefault="005A0E09" w:rsidP="005732BF">
            <w:pPr>
              <w:rPr>
                <w:sz w:val="20"/>
                <w:szCs w:val="20"/>
              </w:rPr>
            </w:pPr>
            <w:r w:rsidRPr="00DE324A">
              <w:rPr>
                <w:sz w:val="20"/>
                <w:szCs w:val="20"/>
              </w:rPr>
              <w:t xml:space="preserve">GUI para agregar </w:t>
            </w:r>
            <w:r w:rsidR="006D0D08" w:rsidRPr="00DE324A">
              <w:rPr>
                <w:sz w:val="20"/>
                <w:szCs w:val="20"/>
              </w:rPr>
              <w:t xml:space="preserve">o eliminar </w:t>
            </w:r>
            <w:r w:rsidRPr="00DE324A">
              <w:rPr>
                <w:sz w:val="20"/>
                <w:szCs w:val="20"/>
              </w:rPr>
              <w:t>una opción de titulación.</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InicioTramite</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para que los alumnos inicien trámites de titulación.</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RegistroTrabajo</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de registro de trabajo.</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ConsultaEstatus</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que presenta el estatus del trámite de un alumno específico.</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CargadoTrabajo</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para que los alumnos suban su trabajo de titulación.</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r w:rsidRPr="00DE324A">
              <w:rPr>
                <w:sz w:val="20"/>
                <w:szCs w:val="20"/>
              </w:rPr>
              <w:t>Registro</w:t>
            </w:r>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de registro para sinodales.</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RevisionTrabajo</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que permite hacer revisiones a los trabajos de titulación.</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GestionSolicitudes</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de presentación de solicitudes de asignación.</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RegistrarFirmas</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utilizada para ingresar firmas al sistema.</w:t>
            </w:r>
          </w:p>
        </w:tc>
      </w:tr>
      <w:tr w:rsidR="002317D6" w:rsidTr="002317D6">
        <w:tc>
          <w:tcPr>
            <w:tcW w:w="2376" w:type="dxa"/>
            <w:shd w:val="clear" w:color="auto" w:fill="D9D9D9" w:themeFill="background1" w:themeFillShade="D9"/>
          </w:tcPr>
          <w:p w:rsidR="002317D6" w:rsidRPr="00DE324A" w:rsidRDefault="002317D6" w:rsidP="005732BF">
            <w:pPr>
              <w:rPr>
                <w:sz w:val="20"/>
                <w:szCs w:val="20"/>
              </w:rPr>
            </w:pPr>
            <w:proofErr w:type="spellStart"/>
            <w:r w:rsidRPr="00DE324A">
              <w:rPr>
                <w:sz w:val="20"/>
                <w:szCs w:val="20"/>
              </w:rPr>
              <w:t>InicioSesion</w:t>
            </w:r>
            <w:proofErr w:type="spellEnd"/>
          </w:p>
        </w:tc>
        <w:tc>
          <w:tcPr>
            <w:tcW w:w="6602" w:type="dxa"/>
            <w:shd w:val="clear" w:color="auto" w:fill="D9D9D9" w:themeFill="background1" w:themeFillShade="D9"/>
          </w:tcPr>
          <w:p w:rsidR="002317D6" w:rsidRPr="00DE324A" w:rsidRDefault="001C0CB8" w:rsidP="005732BF">
            <w:pPr>
              <w:rPr>
                <w:sz w:val="20"/>
                <w:szCs w:val="20"/>
              </w:rPr>
            </w:pPr>
            <w:r w:rsidRPr="00DE324A">
              <w:rPr>
                <w:sz w:val="20"/>
                <w:szCs w:val="20"/>
              </w:rPr>
              <w:t>GUI de log in utilizada por todos los usuarios.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r w:rsidRPr="00DE324A">
              <w:rPr>
                <w:sz w:val="20"/>
                <w:szCs w:val="20"/>
              </w:rPr>
              <w:t>Alumnos</w:t>
            </w:r>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de control de operaciones relacionadas con los alumnos.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r w:rsidRPr="00DE324A">
              <w:rPr>
                <w:sz w:val="20"/>
                <w:szCs w:val="20"/>
              </w:rPr>
              <w:t>Sinodal</w:t>
            </w:r>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de control de operaciones relacionadas con los sinodales.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TrabajoTItulacion</w:t>
            </w:r>
            <w:proofErr w:type="spellEnd"/>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de control para todas las actividades referentes a los trabajos.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r w:rsidRPr="00DE324A">
              <w:rPr>
                <w:sz w:val="20"/>
                <w:szCs w:val="20"/>
              </w:rPr>
              <w:t>Administrador</w:t>
            </w:r>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de control de operaciones relacionadas con los administradores.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r w:rsidRPr="00DE324A">
              <w:rPr>
                <w:sz w:val="20"/>
                <w:szCs w:val="20"/>
              </w:rPr>
              <w:t>Registros</w:t>
            </w:r>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de control de operaciones de registro de sinodales.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RevisionTrabajo</w:t>
            </w:r>
            <w:proofErr w:type="spellEnd"/>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que brinda la funcionalidad para la revisión de trabajo</w:t>
            </w:r>
            <w:r w:rsidR="00DE324A" w:rsidRPr="00DE324A">
              <w:rPr>
                <w:sz w:val="20"/>
                <w:szCs w:val="20"/>
              </w:rPr>
              <w:t>s de titulación</w:t>
            </w:r>
            <w:r w:rsidRPr="00DE324A">
              <w:rPr>
                <w:sz w:val="20"/>
                <w:szCs w:val="20"/>
              </w:rPr>
              <w:t>.</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GestionSolicitudes</w:t>
            </w:r>
            <w:proofErr w:type="spellEnd"/>
          </w:p>
        </w:tc>
        <w:tc>
          <w:tcPr>
            <w:tcW w:w="6602" w:type="dxa"/>
            <w:shd w:val="clear" w:color="auto" w:fill="A6A6A6" w:themeFill="background1" w:themeFillShade="A6"/>
          </w:tcPr>
          <w:p w:rsidR="002317D6" w:rsidRPr="00DE324A" w:rsidRDefault="006D0D08" w:rsidP="005732BF">
            <w:pPr>
              <w:rPr>
                <w:sz w:val="20"/>
                <w:szCs w:val="20"/>
              </w:rPr>
            </w:pPr>
            <w:r w:rsidRPr="00DE324A">
              <w:rPr>
                <w:sz w:val="20"/>
                <w:szCs w:val="20"/>
              </w:rPr>
              <w:t>Clase que brinda la funcionalidad de control de solicitudes de revisión.</w:t>
            </w:r>
          </w:p>
        </w:tc>
      </w:tr>
      <w:tr w:rsidR="002317D6" w:rsidTr="002317D6">
        <w:tc>
          <w:tcPr>
            <w:tcW w:w="2376" w:type="dxa"/>
            <w:shd w:val="clear" w:color="auto" w:fill="A6A6A6" w:themeFill="background1" w:themeFillShade="A6"/>
          </w:tcPr>
          <w:p w:rsidR="002317D6" w:rsidRPr="00DE324A" w:rsidRDefault="005D6BA1" w:rsidP="005732BF">
            <w:pPr>
              <w:rPr>
                <w:sz w:val="20"/>
                <w:szCs w:val="20"/>
              </w:rPr>
            </w:pPr>
            <w:proofErr w:type="spellStart"/>
            <w:r>
              <w:rPr>
                <w:sz w:val="20"/>
                <w:szCs w:val="20"/>
              </w:rPr>
              <w:t>Generador</w:t>
            </w:r>
            <w:r w:rsidR="002317D6" w:rsidRPr="00DE324A">
              <w:rPr>
                <w:sz w:val="20"/>
                <w:szCs w:val="20"/>
              </w:rPr>
              <w:t>Oficios</w:t>
            </w:r>
            <w:proofErr w:type="spellEnd"/>
          </w:p>
        </w:tc>
        <w:tc>
          <w:tcPr>
            <w:tcW w:w="6602" w:type="dxa"/>
            <w:shd w:val="clear" w:color="auto" w:fill="A6A6A6" w:themeFill="background1" w:themeFillShade="A6"/>
          </w:tcPr>
          <w:p w:rsidR="002317D6" w:rsidRPr="00DE324A" w:rsidRDefault="00DE324A" w:rsidP="005D6BA1">
            <w:pPr>
              <w:rPr>
                <w:sz w:val="20"/>
                <w:szCs w:val="20"/>
              </w:rPr>
            </w:pPr>
            <w:r w:rsidRPr="00DE324A">
              <w:rPr>
                <w:sz w:val="20"/>
                <w:szCs w:val="20"/>
              </w:rPr>
              <w:t>Clase de generación de oficios requeridos.</w:t>
            </w:r>
          </w:p>
        </w:tc>
      </w:tr>
      <w:tr w:rsidR="005D6BA1" w:rsidTr="002317D6">
        <w:tc>
          <w:tcPr>
            <w:tcW w:w="2376" w:type="dxa"/>
            <w:shd w:val="clear" w:color="auto" w:fill="A6A6A6" w:themeFill="background1" w:themeFillShade="A6"/>
          </w:tcPr>
          <w:p w:rsidR="005D6BA1" w:rsidRDefault="005D6BA1" w:rsidP="005732BF">
            <w:pPr>
              <w:rPr>
                <w:sz w:val="20"/>
                <w:szCs w:val="20"/>
              </w:rPr>
            </w:pPr>
            <w:proofErr w:type="spellStart"/>
            <w:r>
              <w:rPr>
                <w:sz w:val="20"/>
                <w:szCs w:val="20"/>
              </w:rPr>
              <w:t>GestionCatalogoOficios</w:t>
            </w:r>
            <w:proofErr w:type="spellEnd"/>
          </w:p>
        </w:tc>
        <w:tc>
          <w:tcPr>
            <w:tcW w:w="6602" w:type="dxa"/>
            <w:shd w:val="clear" w:color="auto" w:fill="A6A6A6" w:themeFill="background1" w:themeFillShade="A6"/>
          </w:tcPr>
          <w:p w:rsidR="005D6BA1" w:rsidRPr="00DE324A" w:rsidRDefault="005D6BA1" w:rsidP="005D6BA1">
            <w:pPr>
              <w:rPr>
                <w:sz w:val="20"/>
                <w:szCs w:val="20"/>
              </w:rPr>
            </w:pPr>
            <w:r>
              <w:rPr>
                <w:sz w:val="20"/>
                <w:szCs w:val="20"/>
              </w:rPr>
              <w:t>Clase para el control del catálogo de oficios electrónicos.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DocumentosDigitales</w:t>
            </w:r>
            <w:proofErr w:type="spellEnd"/>
          </w:p>
        </w:tc>
        <w:tc>
          <w:tcPr>
            <w:tcW w:w="6602" w:type="dxa"/>
            <w:shd w:val="clear" w:color="auto" w:fill="A6A6A6" w:themeFill="background1" w:themeFillShade="A6"/>
          </w:tcPr>
          <w:p w:rsidR="002317D6" w:rsidRPr="00DE324A" w:rsidRDefault="00DE324A" w:rsidP="005732BF">
            <w:pPr>
              <w:rPr>
                <w:sz w:val="20"/>
                <w:szCs w:val="20"/>
              </w:rPr>
            </w:pPr>
            <w:r w:rsidRPr="00DE324A">
              <w:rPr>
                <w:sz w:val="20"/>
                <w:szCs w:val="20"/>
              </w:rPr>
              <w:t>Clase que brinda la funcionalidad para la digitalización de documentos.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TramiteTitulacion</w:t>
            </w:r>
            <w:proofErr w:type="spellEnd"/>
          </w:p>
        </w:tc>
        <w:tc>
          <w:tcPr>
            <w:tcW w:w="6602" w:type="dxa"/>
            <w:shd w:val="clear" w:color="auto" w:fill="A6A6A6" w:themeFill="background1" w:themeFillShade="A6"/>
          </w:tcPr>
          <w:p w:rsidR="002317D6" w:rsidRPr="00DE324A" w:rsidRDefault="00DE324A" w:rsidP="005732BF">
            <w:pPr>
              <w:rPr>
                <w:sz w:val="20"/>
                <w:szCs w:val="20"/>
              </w:rPr>
            </w:pPr>
            <w:r w:rsidRPr="00DE324A">
              <w:rPr>
                <w:sz w:val="20"/>
                <w:szCs w:val="20"/>
              </w:rPr>
              <w:t>Clase de control de trámites.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AsignacionSinodales</w:t>
            </w:r>
            <w:proofErr w:type="spellEnd"/>
          </w:p>
        </w:tc>
        <w:tc>
          <w:tcPr>
            <w:tcW w:w="6602" w:type="dxa"/>
            <w:shd w:val="clear" w:color="auto" w:fill="A6A6A6" w:themeFill="background1" w:themeFillShade="A6"/>
          </w:tcPr>
          <w:p w:rsidR="002317D6" w:rsidRPr="00DE324A" w:rsidRDefault="00DE324A" w:rsidP="005732BF">
            <w:pPr>
              <w:rPr>
                <w:sz w:val="20"/>
                <w:szCs w:val="20"/>
              </w:rPr>
            </w:pPr>
            <w:r w:rsidRPr="00DE324A">
              <w:rPr>
                <w:sz w:val="20"/>
                <w:szCs w:val="20"/>
              </w:rPr>
              <w:t>Clase de apoyo para la asignación de sinodales.</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r w:rsidRPr="00DE324A">
              <w:rPr>
                <w:sz w:val="20"/>
                <w:szCs w:val="20"/>
              </w:rPr>
              <w:t>Evento</w:t>
            </w:r>
          </w:p>
        </w:tc>
        <w:tc>
          <w:tcPr>
            <w:tcW w:w="6602" w:type="dxa"/>
            <w:shd w:val="clear" w:color="auto" w:fill="A6A6A6" w:themeFill="background1" w:themeFillShade="A6"/>
          </w:tcPr>
          <w:p w:rsidR="002317D6" w:rsidRPr="00DE324A" w:rsidRDefault="00DE324A" w:rsidP="005732BF">
            <w:pPr>
              <w:rPr>
                <w:sz w:val="20"/>
                <w:szCs w:val="20"/>
              </w:rPr>
            </w:pPr>
            <w:r w:rsidRPr="00DE324A">
              <w:rPr>
                <w:sz w:val="20"/>
                <w:szCs w:val="20"/>
              </w:rPr>
              <w:t>Clase con funcionalidades para la programación de exámenes o actos protocolarios.</w:t>
            </w:r>
          </w:p>
        </w:tc>
      </w:tr>
      <w:tr w:rsidR="002317D6" w:rsidTr="002317D6">
        <w:tc>
          <w:tcPr>
            <w:tcW w:w="2376" w:type="dxa"/>
            <w:shd w:val="clear" w:color="auto" w:fill="A6A6A6" w:themeFill="background1" w:themeFillShade="A6"/>
          </w:tcPr>
          <w:p w:rsidR="002317D6" w:rsidRPr="00DE324A" w:rsidRDefault="00D81468" w:rsidP="005732BF">
            <w:pPr>
              <w:rPr>
                <w:sz w:val="20"/>
                <w:szCs w:val="20"/>
              </w:rPr>
            </w:pPr>
            <w:proofErr w:type="spellStart"/>
            <w:r>
              <w:rPr>
                <w:sz w:val="20"/>
                <w:szCs w:val="20"/>
              </w:rPr>
              <w:t>TareasProgramadas</w:t>
            </w:r>
            <w:r w:rsidR="002317D6" w:rsidRPr="00DE324A">
              <w:rPr>
                <w:sz w:val="20"/>
                <w:szCs w:val="20"/>
              </w:rPr>
              <w:t>Agenda</w:t>
            </w:r>
            <w:proofErr w:type="spellEnd"/>
          </w:p>
        </w:tc>
        <w:tc>
          <w:tcPr>
            <w:tcW w:w="6602" w:type="dxa"/>
            <w:shd w:val="clear" w:color="auto" w:fill="A6A6A6" w:themeFill="background1" w:themeFillShade="A6"/>
          </w:tcPr>
          <w:p w:rsidR="002317D6" w:rsidRPr="00DE324A" w:rsidRDefault="00DE324A" w:rsidP="005732BF">
            <w:pPr>
              <w:rPr>
                <w:sz w:val="20"/>
                <w:szCs w:val="20"/>
              </w:rPr>
            </w:pPr>
            <w:r>
              <w:rPr>
                <w:sz w:val="20"/>
                <w:szCs w:val="20"/>
              </w:rPr>
              <w:t>Cla</w:t>
            </w:r>
            <w:r w:rsidR="00C14F8F">
              <w:rPr>
                <w:sz w:val="20"/>
                <w:szCs w:val="20"/>
              </w:rPr>
              <w:t>se para la automatización de actividades relacionadas con la agenda</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PlanesEstudio</w:t>
            </w:r>
            <w:proofErr w:type="spellEnd"/>
          </w:p>
        </w:tc>
        <w:tc>
          <w:tcPr>
            <w:tcW w:w="6602" w:type="dxa"/>
            <w:shd w:val="clear" w:color="auto" w:fill="A6A6A6" w:themeFill="background1" w:themeFillShade="A6"/>
          </w:tcPr>
          <w:p w:rsidR="002317D6" w:rsidRPr="00DE324A" w:rsidRDefault="00DE324A" w:rsidP="005732BF">
            <w:pPr>
              <w:rPr>
                <w:sz w:val="20"/>
                <w:szCs w:val="20"/>
              </w:rPr>
            </w:pPr>
            <w:r>
              <w:rPr>
                <w:sz w:val="20"/>
                <w:szCs w:val="20"/>
              </w:rPr>
              <w:t>Clase para la agregación de planes de estudio al sistema.</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OpcionesTitulacion</w:t>
            </w:r>
            <w:proofErr w:type="spellEnd"/>
          </w:p>
        </w:tc>
        <w:tc>
          <w:tcPr>
            <w:tcW w:w="6602" w:type="dxa"/>
            <w:shd w:val="clear" w:color="auto" w:fill="A6A6A6" w:themeFill="background1" w:themeFillShade="A6"/>
          </w:tcPr>
          <w:p w:rsidR="002317D6" w:rsidRPr="00DE324A" w:rsidRDefault="00DE324A" w:rsidP="005732BF">
            <w:pPr>
              <w:rPr>
                <w:sz w:val="20"/>
                <w:szCs w:val="20"/>
              </w:rPr>
            </w:pPr>
            <w:r>
              <w:rPr>
                <w:sz w:val="20"/>
                <w:szCs w:val="20"/>
              </w:rPr>
              <w:t>Clase para la agregación de opciones de titulación.</w:t>
            </w:r>
          </w:p>
        </w:tc>
      </w:tr>
      <w:tr w:rsidR="002317D6" w:rsidTr="002317D6">
        <w:tc>
          <w:tcPr>
            <w:tcW w:w="2376" w:type="dxa"/>
            <w:shd w:val="clear" w:color="auto" w:fill="A6A6A6" w:themeFill="background1" w:themeFillShade="A6"/>
          </w:tcPr>
          <w:p w:rsidR="002317D6" w:rsidRPr="00DE324A" w:rsidRDefault="002317D6" w:rsidP="005732BF">
            <w:pPr>
              <w:rPr>
                <w:sz w:val="20"/>
                <w:szCs w:val="20"/>
              </w:rPr>
            </w:pPr>
            <w:proofErr w:type="spellStart"/>
            <w:r w:rsidRPr="00DE324A">
              <w:rPr>
                <w:sz w:val="20"/>
                <w:szCs w:val="20"/>
              </w:rPr>
              <w:t>Estadisticas</w:t>
            </w:r>
            <w:proofErr w:type="spellEnd"/>
          </w:p>
        </w:tc>
        <w:tc>
          <w:tcPr>
            <w:tcW w:w="6602" w:type="dxa"/>
            <w:shd w:val="clear" w:color="auto" w:fill="A6A6A6" w:themeFill="background1" w:themeFillShade="A6"/>
          </w:tcPr>
          <w:p w:rsidR="002317D6" w:rsidRPr="00DE324A" w:rsidRDefault="00DE324A" w:rsidP="005732BF">
            <w:pPr>
              <w:rPr>
                <w:sz w:val="20"/>
                <w:szCs w:val="20"/>
              </w:rPr>
            </w:pPr>
            <w:r>
              <w:rPr>
                <w:sz w:val="20"/>
                <w:szCs w:val="20"/>
              </w:rPr>
              <w:t>Clase con la funcionalidad de generación de estadísticas.</w:t>
            </w:r>
          </w:p>
        </w:tc>
      </w:tr>
      <w:tr w:rsidR="002317D6" w:rsidTr="002317D6">
        <w:tc>
          <w:tcPr>
            <w:tcW w:w="2376" w:type="dxa"/>
            <w:shd w:val="clear" w:color="auto" w:fill="808080" w:themeFill="background1" w:themeFillShade="80"/>
          </w:tcPr>
          <w:p w:rsidR="002317D6" w:rsidRPr="00DE324A" w:rsidRDefault="002317D6" w:rsidP="005732BF">
            <w:pPr>
              <w:rPr>
                <w:sz w:val="20"/>
                <w:szCs w:val="20"/>
              </w:rPr>
            </w:pPr>
            <w:proofErr w:type="spellStart"/>
            <w:r w:rsidRPr="00DE324A">
              <w:rPr>
                <w:sz w:val="20"/>
                <w:szCs w:val="20"/>
              </w:rPr>
              <w:t>Login</w:t>
            </w:r>
            <w:proofErr w:type="spellEnd"/>
          </w:p>
        </w:tc>
        <w:tc>
          <w:tcPr>
            <w:tcW w:w="6602" w:type="dxa"/>
            <w:shd w:val="clear" w:color="auto" w:fill="808080" w:themeFill="background1" w:themeFillShade="80"/>
          </w:tcPr>
          <w:p w:rsidR="002317D6" w:rsidRPr="00DE324A" w:rsidRDefault="00DE324A" w:rsidP="00DE324A">
            <w:pPr>
              <w:rPr>
                <w:sz w:val="20"/>
                <w:szCs w:val="20"/>
              </w:rPr>
            </w:pPr>
            <w:r>
              <w:rPr>
                <w:sz w:val="20"/>
                <w:szCs w:val="20"/>
              </w:rPr>
              <w:t>Clase encargada de verificar datos de acceso de usuarios y seleccionar la GUI indicada para el tipo de usuario.</w:t>
            </w:r>
          </w:p>
        </w:tc>
      </w:tr>
      <w:tr w:rsidR="002317D6" w:rsidTr="002317D6">
        <w:tc>
          <w:tcPr>
            <w:tcW w:w="2376" w:type="dxa"/>
            <w:shd w:val="clear" w:color="auto" w:fill="808080" w:themeFill="background1" w:themeFillShade="80"/>
          </w:tcPr>
          <w:p w:rsidR="002317D6" w:rsidRPr="00DE324A" w:rsidRDefault="002317D6" w:rsidP="005732BF">
            <w:pPr>
              <w:rPr>
                <w:sz w:val="20"/>
                <w:szCs w:val="20"/>
              </w:rPr>
            </w:pPr>
            <w:r w:rsidRPr="00DE324A">
              <w:rPr>
                <w:sz w:val="20"/>
                <w:szCs w:val="20"/>
              </w:rPr>
              <w:t>Firmas</w:t>
            </w:r>
          </w:p>
        </w:tc>
        <w:tc>
          <w:tcPr>
            <w:tcW w:w="6602" w:type="dxa"/>
            <w:shd w:val="clear" w:color="auto" w:fill="808080" w:themeFill="background1" w:themeFillShade="80"/>
          </w:tcPr>
          <w:p w:rsidR="002317D6" w:rsidRPr="00DE324A" w:rsidRDefault="00DE324A" w:rsidP="005732BF">
            <w:pPr>
              <w:rPr>
                <w:sz w:val="20"/>
                <w:szCs w:val="20"/>
              </w:rPr>
            </w:pPr>
            <w:r>
              <w:rPr>
                <w:sz w:val="20"/>
                <w:szCs w:val="20"/>
              </w:rPr>
              <w:t>Clase encargada del registro de firmas.</w:t>
            </w:r>
          </w:p>
        </w:tc>
      </w:tr>
    </w:tbl>
    <w:p w:rsidR="00DE324A" w:rsidRDefault="00DE324A" w:rsidP="001A004C"/>
    <w:p w:rsidR="006056A6" w:rsidRDefault="007A6CCD" w:rsidP="001A004C">
      <w:r>
        <w:rPr>
          <w:noProof/>
          <w:lang w:eastAsia="es-MX"/>
        </w:rPr>
        <w:lastRenderedPageBreak/>
        <w:pict>
          <v:shape id="_x0000_s1062" type="#_x0000_t202" style="position:absolute;left:0;text-align:left;margin-left:-2.4pt;margin-top:47.6pt;width:443.1pt;height:21.95pt;z-index:2516971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E350A9">
                  <w:pPr>
                    <w:rPr>
                      <w:b/>
                    </w:rPr>
                  </w:pPr>
                  <w:r>
                    <w:rPr>
                      <w:b/>
                    </w:rPr>
                    <w:t>Tabla 9.2.7</w:t>
                  </w:r>
                  <w:r w:rsidRPr="000F26C2">
                    <w:rPr>
                      <w:b/>
                    </w:rPr>
                    <w:t xml:space="preserve">– </w:t>
                  </w:r>
                  <w:r>
                    <w:rPr>
                      <w:b/>
                    </w:rPr>
                    <w:t>Tabla de mapeo de componentes de la capa de presentación</w:t>
                  </w:r>
                </w:p>
              </w:txbxContent>
            </v:textbox>
          </v:shape>
        </w:pict>
      </w:r>
      <w:r w:rsidR="006056A6">
        <w:t>Para verificar que los requisitos funcionales sean cubiertos por los componentes sugeridos se realizaron las siguientes tablas de mapeo en las que se especifica el requisito en cuestión y los componentes involucrados en su resolución.</w:t>
      </w:r>
    </w:p>
    <w:p w:rsidR="00E350A9" w:rsidRDefault="00E350A9" w:rsidP="001A004C"/>
    <w:tbl>
      <w:tblPr>
        <w:tblW w:w="9235" w:type="dxa"/>
        <w:tblInd w:w="55" w:type="dxa"/>
        <w:tblCellMar>
          <w:left w:w="70" w:type="dxa"/>
          <w:right w:w="70" w:type="dxa"/>
        </w:tblCellMar>
        <w:tblLook w:val="04A0" w:firstRow="1" w:lastRow="0" w:firstColumn="1" w:lastColumn="0" w:noHBand="0" w:noVBand="1"/>
      </w:tblPr>
      <w:tblGrid>
        <w:gridCol w:w="1200"/>
        <w:gridCol w:w="261"/>
        <w:gridCol w:w="261"/>
        <w:gridCol w:w="261"/>
        <w:gridCol w:w="261"/>
        <w:gridCol w:w="312"/>
        <w:gridCol w:w="311"/>
        <w:gridCol w:w="311"/>
        <w:gridCol w:w="261"/>
        <w:gridCol w:w="261"/>
        <w:gridCol w:w="261"/>
        <w:gridCol w:w="261"/>
        <w:gridCol w:w="261"/>
        <w:gridCol w:w="261"/>
        <w:gridCol w:w="241"/>
        <w:gridCol w:w="241"/>
        <w:gridCol w:w="261"/>
        <w:gridCol w:w="1706"/>
        <w:gridCol w:w="2233"/>
      </w:tblGrid>
      <w:tr w:rsidR="001C588A" w:rsidRPr="001C588A" w:rsidTr="001C588A">
        <w:trPr>
          <w:trHeight w:val="345"/>
        </w:trPr>
        <w:tc>
          <w:tcPr>
            <w:tcW w:w="1200" w:type="dxa"/>
            <w:vMerge w:val="restart"/>
            <w:tcBorders>
              <w:top w:val="single" w:sz="4" w:space="0" w:color="auto"/>
              <w:left w:val="single" w:sz="4" w:space="0" w:color="auto"/>
              <w:bottom w:val="single" w:sz="12" w:space="0" w:color="000000"/>
              <w:right w:val="single" w:sz="12" w:space="0" w:color="auto"/>
            </w:tcBorders>
            <w:shd w:val="clear" w:color="000000" w:fill="000000"/>
            <w:noWrap/>
            <w:vAlign w:val="center"/>
            <w:hideMark/>
          </w:tcPr>
          <w:p w:rsidR="001C588A" w:rsidRPr="001C588A" w:rsidRDefault="001C588A" w:rsidP="001C588A">
            <w:pPr>
              <w:spacing w:after="0" w:line="240" w:lineRule="auto"/>
              <w:jc w:val="center"/>
              <w:rPr>
                <w:rFonts w:eastAsia="Times New Roman" w:cs="Calibri"/>
                <w:b/>
                <w:bCs/>
                <w:color w:val="FFFFFF"/>
                <w:lang w:eastAsia="es-MX"/>
              </w:rPr>
            </w:pPr>
            <w:r w:rsidRPr="001C588A">
              <w:rPr>
                <w:rFonts w:eastAsia="Times New Roman" w:cs="Calibri"/>
                <w:b/>
                <w:bCs/>
                <w:color w:val="FFFFFF"/>
                <w:lang w:eastAsia="es-MX"/>
              </w:rPr>
              <w:t>REQUISTO</w:t>
            </w:r>
          </w:p>
        </w:tc>
        <w:tc>
          <w:tcPr>
            <w:tcW w:w="8035" w:type="dxa"/>
            <w:gridSpan w:val="18"/>
            <w:tcBorders>
              <w:top w:val="single" w:sz="4" w:space="0" w:color="auto"/>
              <w:left w:val="nil"/>
              <w:bottom w:val="single" w:sz="4" w:space="0" w:color="auto"/>
              <w:right w:val="single" w:sz="4" w:space="0" w:color="auto"/>
            </w:tcBorders>
            <w:shd w:val="clear" w:color="000000" w:fill="0D0D0D"/>
            <w:noWrap/>
            <w:vAlign w:val="bottom"/>
            <w:hideMark/>
          </w:tcPr>
          <w:p w:rsidR="001C588A" w:rsidRPr="001C588A" w:rsidRDefault="001C588A" w:rsidP="001C588A">
            <w:pPr>
              <w:spacing w:after="0" w:line="240" w:lineRule="auto"/>
              <w:jc w:val="center"/>
              <w:rPr>
                <w:rFonts w:eastAsia="Times New Roman" w:cs="Calibri"/>
                <w:b/>
                <w:bCs/>
                <w:color w:val="FFFFFF"/>
                <w:lang w:eastAsia="es-MX"/>
              </w:rPr>
            </w:pPr>
            <w:r w:rsidRPr="001C588A">
              <w:rPr>
                <w:rFonts w:eastAsia="Times New Roman" w:cs="Calibri"/>
                <w:b/>
                <w:bCs/>
                <w:color w:val="FFFFFF"/>
                <w:lang w:eastAsia="es-MX"/>
              </w:rPr>
              <w:t>COMPONENTES DE CAPA DE PRESENTACIÓN</w:t>
            </w:r>
          </w:p>
        </w:tc>
      </w:tr>
      <w:tr w:rsidR="001C588A" w:rsidRPr="001C588A" w:rsidTr="001C588A">
        <w:trPr>
          <w:trHeight w:val="330"/>
        </w:trPr>
        <w:tc>
          <w:tcPr>
            <w:tcW w:w="1200" w:type="dxa"/>
            <w:vMerge/>
            <w:tcBorders>
              <w:top w:val="single" w:sz="4" w:space="0" w:color="auto"/>
              <w:left w:val="single" w:sz="4" w:space="0" w:color="auto"/>
              <w:bottom w:val="single" w:sz="12" w:space="0" w:color="000000"/>
              <w:right w:val="single" w:sz="12" w:space="0" w:color="auto"/>
            </w:tcBorders>
            <w:vAlign w:val="center"/>
            <w:hideMark/>
          </w:tcPr>
          <w:p w:rsidR="001C588A" w:rsidRPr="001C588A" w:rsidRDefault="001C588A" w:rsidP="001C588A">
            <w:pPr>
              <w:spacing w:after="0" w:line="240" w:lineRule="auto"/>
              <w:jc w:val="left"/>
              <w:rPr>
                <w:rFonts w:eastAsia="Times New Roman" w:cs="Calibri"/>
                <w:b/>
                <w:bCs/>
                <w:color w:val="FFFFFF"/>
                <w:lang w:eastAsia="es-MX"/>
              </w:rPr>
            </w:pPr>
          </w:p>
        </w:tc>
        <w:tc>
          <w:tcPr>
            <w:tcW w:w="1028" w:type="dxa"/>
            <w:gridSpan w:val="4"/>
            <w:tcBorders>
              <w:top w:val="single" w:sz="4" w:space="0" w:color="auto"/>
              <w:left w:val="nil"/>
              <w:bottom w:val="single" w:sz="4" w:space="0" w:color="auto"/>
              <w:right w:val="single" w:sz="8" w:space="0" w:color="000000"/>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Alumnos</w:t>
            </w:r>
          </w:p>
        </w:tc>
        <w:tc>
          <w:tcPr>
            <w:tcW w:w="823" w:type="dxa"/>
            <w:gridSpan w:val="3"/>
            <w:tcBorders>
              <w:top w:val="single" w:sz="4" w:space="0" w:color="auto"/>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Sinodales</w:t>
            </w:r>
          </w:p>
        </w:tc>
        <w:tc>
          <w:tcPr>
            <w:tcW w:w="1988" w:type="dxa"/>
            <w:gridSpan w:val="8"/>
            <w:tcBorders>
              <w:top w:val="single" w:sz="4" w:space="0" w:color="auto"/>
              <w:left w:val="single" w:sz="4" w:space="0" w:color="auto"/>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Administrativos</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vMerge w:val="restart"/>
            <w:tcBorders>
              <w:top w:val="nil"/>
              <w:left w:val="nil"/>
              <w:bottom w:val="single" w:sz="12" w:space="0" w:color="000000"/>
              <w:right w:val="single" w:sz="8" w:space="0" w:color="auto"/>
            </w:tcBorders>
            <w:shd w:val="clear" w:color="000000" w:fill="808080"/>
            <w:noWrap/>
            <w:vAlign w:val="center"/>
            <w:hideMark/>
          </w:tcPr>
          <w:p w:rsidR="001C588A" w:rsidRPr="001C588A" w:rsidRDefault="001C588A" w:rsidP="001C588A">
            <w:pPr>
              <w:spacing w:after="0" w:line="240" w:lineRule="auto"/>
              <w:jc w:val="center"/>
              <w:rPr>
                <w:rFonts w:eastAsia="Times New Roman" w:cs="Calibri"/>
                <w:color w:val="000000"/>
                <w:lang w:eastAsia="es-MX"/>
              </w:rPr>
            </w:pPr>
            <w:proofErr w:type="spellStart"/>
            <w:r w:rsidRPr="001C588A">
              <w:rPr>
                <w:rFonts w:eastAsia="Times New Roman" w:cs="Calibri"/>
                <w:color w:val="000000"/>
                <w:lang w:eastAsia="es-MX"/>
              </w:rPr>
              <w:t>InicioSesion</w:t>
            </w:r>
            <w:proofErr w:type="spellEnd"/>
          </w:p>
        </w:tc>
        <w:tc>
          <w:tcPr>
            <w:tcW w:w="2233" w:type="dxa"/>
            <w:vMerge w:val="restart"/>
            <w:tcBorders>
              <w:top w:val="nil"/>
              <w:left w:val="nil"/>
              <w:bottom w:val="single" w:sz="12" w:space="0" w:color="000000"/>
              <w:right w:val="single" w:sz="4" w:space="0" w:color="auto"/>
            </w:tcBorders>
            <w:shd w:val="clear" w:color="000000" w:fill="595959"/>
            <w:noWrap/>
            <w:vAlign w:val="center"/>
            <w:hideMark/>
          </w:tcPr>
          <w:p w:rsidR="001C588A" w:rsidRPr="001C588A" w:rsidRDefault="001C588A" w:rsidP="001C588A">
            <w:pPr>
              <w:spacing w:after="0" w:line="240" w:lineRule="auto"/>
              <w:jc w:val="center"/>
              <w:rPr>
                <w:rFonts w:eastAsia="Times New Roman" w:cs="Calibri"/>
                <w:color w:val="000000"/>
                <w:lang w:eastAsia="es-MX"/>
              </w:rPr>
            </w:pPr>
            <w:proofErr w:type="spellStart"/>
            <w:r w:rsidRPr="001C588A">
              <w:rPr>
                <w:rFonts w:eastAsia="Times New Roman" w:cs="Calibri"/>
                <w:color w:val="000000"/>
                <w:lang w:eastAsia="es-MX"/>
              </w:rPr>
              <w:t>RegistrarFirmas</w:t>
            </w:r>
            <w:proofErr w:type="spellEnd"/>
          </w:p>
        </w:tc>
      </w:tr>
      <w:tr w:rsidR="001C588A" w:rsidRPr="001C588A" w:rsidTr="001C588A">
        <w:trPr>
          <w:trHeight w:val="345"/>
        </w:trPr>
        <w:tc>
          <w:tcPr>
            <w:tcW w:w="1200" w:type="dxa"/>
            <w:vMerge/>
            <w:tcBorders>
              <w:top w:val="single" w:sz="4" w:space="0" w:color="auto"/>
              <w:left w:val="single" w:sz="4" w:space="0" w:color="auto"/>
              <w:bottom w:val="single" w:sz="12" w:space="0" w:color="000000"/>
              <w:right w:val="single" w:sz="12" w:space="0" w:color="auto"/>
            </w:tcBorders>
            <w:vAlign w:val="center"/>
            <w:hideMark/>
          </w:tcPr>
          <w:p w:rsidR="001C588A" w:rsidRPr="001C588A" w:rsidRDefault="001C588A" w:rsidP="001C588A">
            <w:pPr>
              <w:spacing w:after="0" w:line="240" w:lineRule="auto"/>
              <w:jc w:val="left"/>
              <w:rPr>
                <w:rFonts w:eastAsia="Times New Roman" w:cs="Calibri"/>
                <w:b/>
                <w:bCs/>
                <w:color w:val="FFFFFF"/>
                <w:lang w:eastAsia="es-MX"/>
              </w:rPr>
            </w:pPr>
          </w:p>
        </w:tc>
        <w:tc>
          <w:tcPr>
            <w:tcW w:w="257" w:type="dxa"/>
            <w:tcBorders>
              <w:top w:val="nil"/>
              <w:left w:val="nil"/>
              <w:bottom w:val="single" w:sz="12"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1</w:t>
            </w:r>
          </w:p>
        </w:tc>
        <w:tc>
          <w:tcPr>
            <w:tcW w:w="257" w:type="dxa"/>
            <w:tcBorders>
              <w:top w:val="nil"/>
              <w:left w:val="nil"/>
              <w:bottom w:val="single" w:sz="12"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2</w:t>
            </w:r>
          </w:p>
        </w:tc>
        <w:tc>
          <w:tcPr>
            <w:tcW w:w="257" w:type="dxa"/>
            <w:tcBorders>
              <w:top w:val="nil"/>
              <w:left w:val="nil"/>
              <w:bottom w:val="single" w:sz="12"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3</w:t>
            </w:r>
          </w:p>
        </w:tc>
        <w:tc>
          <w:tcPr>
            <w:tcW w:w="257" w:type="dxa"/>
            <w:tcBorders>
              <w:top w:val="nil"/>
              <w:left w:val="nil"/>
              <w:bottom w:val="single" w:sz="12"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4</w:t>
            </w:r>
          </w:p>
        </w:tc>
        <w:tc>
          <w:tcPr>
            <w:tcW w:w="275" w:type="dxa"/>
            <w:tcBorders>
              <w:top w:val="nil"/>
              <w:left w:val="nil"/>
              <w:bottom w:val="single" w:sz="12"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1</w:t>
            </w:r>
          </w:p>
        </w:tc>
        <w:tc>
          <w:tcPr>
            <w:tcW w:w="274" w:type="dxa"/>
            <w:tcBorders>
              <w:top w:val="nil"/>
              <w:left w:val="nil"/>
              <w:bottom w:val="single" w:sz="12"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2</w:t>
            </w:r>
          </w:p>
        </w:tc>
        <w:tc>
          <w:tcPr>
            <w:tcW w:w="274" w:type="dxa"/>
            <w:tcBorders>
              <w:top w:val="nil"/>
              <w:left w:val="nil"/>
              <w:bottom w:val="single" w:sz="12"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3</w:t>
            </w:r>
          </w:p>
        </w:tc>
        <w:tc>
          <w:tcPr>
            <w:tcW w:w="257"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1</w:t>
            </w:r>
          </w:p>
        </w:tc>
        <w:tc>
          <w:tcPr>
            <w:tcW w:w="257"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2</w:t>
            </w:r>
          </w:p>
        </w:tc>
        <w:tc>
          <w:tcPr>
            <w:tcW w:w="257"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3</w:t>
            </w:r>
          </w:p>
        </w:tc>
        <w:tc>
          <w:tcPr>
            <w:tcW w:w="257"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4</w:t>
            </w:r>
          </w:p>
        </w:tc>
        <w:tc>
          <w:tcPr>
            <w:tcW w:w="257"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5</w:t>
            </w:r>
          </w:p>
        </w:tc>
        <w:tc>
          <w:tcPr>
            <w:tcW w:w="257"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6</w:t>
            </w:r>
          </w:p>
        </w:tc>
        <w:tc>
          <w:tcPr>
            <w:tcW w:w="223" w:type="dxa"/>
            <w:tcBorders>
              <w:top w:val="nil"/>
              <w:left w:val="nil"/>
              <w:bottom w:val="single" w:sz="12"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7</w:t>
            </w:r>
          </w:p>
        </w:tc>
        <w:tc>
          <w:tcPr>
            <w:tcW w:w="223" w:type="dxa"/>
            <w:tcBorders>
              <w:top w:val="nil"/>
              <w:left w:val="nil"/>
              <w:bottom w:val="single" w:sz="12"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8</w:t>
            </w:r>
          </w:p>
        </w:tc>
        <w:tc>
          <w:tcPr>
            <w:tcW w:w="257" w:type="dxa"/>
            <w:tcBorders>
              <w:top w:val="nil"/>
              <w:left w:val="single" w:sz="4" w:space="0" w:color="auto"/>
              <w:bottom w:val="nil"/>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9</w:t>
            </w:r>
          </w:p>
        </w:tc>
        <w:tc>
          <w:tcPr>
            <w:tcW w:w="1706" w:type="dxa"/>
            <w:vMerge/>
            <w:tcBorders>
              <w:top w:val="nil"/>
              <w:left w:val="nil"/>
              <w:bottom w:val="single" w:sz="12" w:space="0" w:color="000000"/>
              <w:right w:val="single" w:sz="8" w:space="0" w:color="auto"/>
            </w:tcBorders>
            <w:vAlign w:val="center"/>
            <w:hideMark/>
          </w:tcPr>
          <w:p w:rsidR="001C588A" w:rsidRPr="001C588A" w:rsidRDefault="001C588A" w:rsidP="001C588A">
            <w:pPr>
              <w:spacing w:after="0" w:line="240" w:lineRule="auto"/>
              <w:jc w:val="left"/>
              <w:rPr>
                <w:rFonts w:eastAsia="Times New Roman" w:cs="Calibri"/>
                <w:color w:val="000000"/>
                <w:lang w:eastAsia="es-MX"/>
              </w:rPr>
            </w:pPr>
          </w:p>
        </w:tc>
        <w:tc>
          <w:tcPr>
            <w:tcW w:w="2233" w:type="dxa"/>
            <w:vMerge/>
            <w:tcBorders>
              <w:top w:val="nil"/>
              <w:left w:val="nil"/>
              <w:bottom w:val="single" w:sz="12" w:space="0" w:color="000000"/>
              <w:right w:val="single" w:sz="4" w:space="0" w:color="auto"/>
            </w:tcBorders>
            <w:vAlign w:val="center"/>
            <w:hideMark/>
          </w:tcPr>
          <w:p w:rsidR="001C588A" w:rsidRPr="001C588A" w:rsidRDefault="001C588A" w:rsidP="001C588A">
            <w:pPr>
              <w:spacing w:after="0" w:line="240" w:lineRule="auto"/>
              <w:jc w:val="left"/>
              <w:rPr>
                <w:rFonts w:eastAsia="Times New Roman" w:cs="Calibri"/>
                <w:color w:val="000000"/>
                <w:lang w:eastAsia="es-MX"/>
              </w:rPr>
            </w:pPr>
          </w:p>
        </w:tc>
      </w:tr>
      <w:tr w:rsidR="001C588A" w:rsidRPr="001C588A" w:rsidTr="001C588A">
        <w:trPr>
          <w:trHeight w:val="345"/>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RF01</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single" w:sz="12" w:space="0" w:color="auto"/>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RF02</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RF03</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RF04</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RF05</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RF06</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RF07</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RF08</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RF09</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RF10</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RF11</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RF12</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RF13</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RF14</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nil"/>
              <w:right w:val="nil"/>
            </w:tcBorders>
            <w:shd w:val="clear" w:color="000000" w:fill="A6A6A6"/>
            <w:noWrap/>
            <w:vAlign w:val="bottom"/>
            <w:hideMark/>
          </w:tcPr>
          <w:p w:rsidR="001C588A" w:rsidRPr="001C588A" w:rsidRDefault="001C588A" w:rsidP="001C588A">
            <w:pPr>
              <w:spacing w:after="0" w:line="240" w:lineRule="auto"/>
              <w:jc w:val="left"/>
              <w:rPr>
                <w:rFonts w:ascii="Calibri" w:eastAsia="Times New Roman" w:hAnsi="Calibri" w:cs="Calibri"/>
                <w:color w:val="000000"/>
                <w:lang w:eastAsia="es-MX"/>
              </w:rPr>
            </w:pPr>
            <w:r w:rsidRPr="001C588A">
              <w:rPr>
                <w:rFonts w:ascii="Calibri" w:eastAsia="Times New Roman" w:hAnsi="Calibri"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RF15</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single" w:sz="4" w:space="0" w:color="auto"/>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RF16</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RF17</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45"/>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RF18</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200" w:type="dxa"/>
            <w:tcBorders>
              <w:top w:val="nil"/>
              <w:left w:val="single" w:sz="4" w:space="0" w:color="auto"/>
              <w:bottom w:val="single" w:sz="4" w:space="0" w:color="auto"/>
              <w:right w:val="single" w:sz="12"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RF19</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8" w:space="0" w:color="auto"/>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5"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4"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74" w:type="dxa"/>
            <w:tcBorders>
              <w:top w:val="nil"/>
              <w:left w:val="nil"/>
              <w:bottom w:val="single" w:sz="4" w:space="0" w:color="auto"/>
              <w:right w:val="single" w:sz="8" w:space="0" w:color="auto"/>
            </w:tcBorders>
            <w:shd w:val="clear" w:color="000000" w:fill="BFBFBF"/>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23" w:type="dxa"/>
            <w:tcBorders>
              <w:top w:val="nil"/>
              <w:left w:val="nil"/>
              <w:bottom w:val="single" w:sz="4" w:space="0" w:color="auto"/>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257" w:type="dxa"/>
            <w:tcBorders>
              <w:top w:val="nil"/>
              <w:left w:val="single" w:sz="4" w:space="0" w:color="auto"/>
              <w:bottom w:val="single" w:sz="4" w:space="0" w:color="auto"/>
              <w:right w:val="single" w:sz="4" w:space="0" w:color="auto"/>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706" w:type="dxa"/>
            <w:tcBorders>
              <w:top w:val="nil"/>
              <w:left w:val="nil"/>
              <w:bottom w:val="single" w:sz="4" w:space="0" w:color="auto"/>
              <w:right w:val="single" w:sz="8" w:space="0" w:color="auto"/>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X</w:t>
            </w:r>
          </w:p>
        </w:tc>
        <w:tc>
          <w:tcPr>
            <w:tcW w:w="2233" w:type="dxa"/>
            <w:tcBorders>
              <w:top w:val="nil"/>
              <w:left w:val="nil"/>
              <w:bottom w:val="single" w:sz="4" w:space="0" w:color="auto"/>
              <w:right w:val="single" w:sz="4" w:space="0" w:color="auto"/>
            </w:tcBorders>
            <w:shd w:val="clear" w:color="000000" w:fill="59595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r>
    </w:tbl>
    <w:p w:rsidR="008C5DA1" w:rsidRDefault="008C5DA1" w:rsidP="001A004C"/>
    <w:p w:rsidR="002317D6" w:rsidRDefault="002317D6" w:rsidP="001A004C"/>
    <w:p w:rsidR="001C588A" w:rsidRDefault="001C588A" w:rsidP="001A004C"/>
    <w:p w:rsidR="002317D6" w:rsidRDefault="002317D6" w:rsidP="001A004C"/>
    <w:p w:rsidR="002317D6" w:rsidRDefault="002317D6" w:rsidP="001A004C"/>
    <w:p w:rsidR="002317D6" w:rsidRDefault="002317D6" w:rsidP="001A004C"/>
    <w:p w:rsidR="002317D6" w:rsidRDefault="002317D6" w:rsidP="001A004C"/>
    <w:p w:rsidR="002317D6" w:rsidRDefault="002317D6" w:rsidP="001A004C"/>
    <w:p w:rsidR="001D4299" w:rsidRDefault="001D4299" w:rsidP="001A004C"/>
    <w:tbl>
      <w:tblPr>
        <w:tblpPr w:leftFromText="141" w:rightFromText="141" w:vertAnchor="page" w:horzAnchor="margin" w:tblpXSpec="center" w:tblpY="2095"/>
        <w:tblW w:w="5297" w:type="dxa"/>
        <w:tblCellMar>
          <w:left w:w="70" w:type="dxa"/>
          <w:right w:w="70" w:type="dxa"/>
        </w:tblCellMar>
        <w:tblLook w:val="04A0" w:firstRow="1" w:lastRow="0" w:firstColumn="1" w:lastColumn="0" w:noHBand="0" w:noVBand="1"/>
      </w:tblPr>
      <w:tblGrid>
        <w:gridCol w:w="1800"/>
        <w:gridCol w:w="1200"/>
        <w:gridCol w:w="2297"/>
      </w:tblGrid>
      <w:tr w:rsidR="001C588A" w:rsidRPr="001C588A" w:rsidTr="001C588A">
        <w:trPr>
          <w:trHeight w:val="330"/>
        </w:trPr>
        <w:tc>
          <w:tcPr>
            <w:tcW w:w="1800" w:type="dxa"/>
            <w:tcBorders>
              <w:top w:val="single" w:sz="8" w:space="0" w:color="auto"/>
              <w:left w:val="single" w:sz="8" w:space="0" w:color="auto"/>
              <w:bottom w:val="nil"/>
              <w:right w:val="nil"/>
            </w:tcBorders>
            <w:shd w:val="clear" w:color="000000" w:fill="000000"/>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single" w:sz="8" w:space="0" w:color="auto"/>
              <w:left w:val="nil"/>
              <w:bottom w:val="nil"/>
              <w:right w:val="nil"/>
            </w:tcBorders>
            <w:shd w:val="clear" w:color="000000" w:fill="000000"/>
            <w:noWrap/>
            <w:vAlign w:val="bottom"/>
            <w:hideMark/>
          </w:tcPr>
          <w:p w:rsidR="001C588A" w:rsidRPr="001C588A" w:rsidRDefault="001C588A" w:rsidP="001C588A">
            <w:pPr>
              <w:spacing w:after="0" w:line="240" w:lineRule="auto"/>
              <w:jc w:val="center"/>
              <w:rPr>
                <w:rFonts w:eastAsia="Times New Roman" w:cs="Calibri"/>
                <w:b/>
                <w:bCs/>
                <w:color w:val="FFFFFF"/>
                <w:lang w:eastAsia="es-MX"/>
              </w:rPr>
            </w:pPr>
            <w:r w:rsidRPr="001C588A">
              <w:rPr>
                <w:rFonts w:eastAsia="Times New Roman" w:cs="Calibri"/>
                <w:b/>
                <w:bCs/>
                <w:color w:val="FFFFFF"/>
                <w:lang w:eastAsia="es-MX"/>
              </w:rPr>
              <w:t>NÚMERO</w:t>
            </w:r>
          </w:p>
        </w:tc>
        <w:tc>
          <w:tcPr>
            <w:tcW w:w="2297" w:type="dxa"/>
            <w:tcBorders>
              <w:top w:val="single" w:sz="8" w:space="0" w:color="auto"/>
              <w:left w:val="nil"/>
              <w:bottom w:val="nil"/>
              <w:right w:val="single" w:sz="8" w:space="0" w:color="auto"/>
            </w:tcBorders>
            <w:shd w:val="clear" w:color="000000" w:fill="000000"/>
            <w:noWrap/>
            <w:vAlign w:val="bottom"/>
            <w:hideMark/>
          </w:tcPr>
          <w:p w:rsidR="001C588A" w:rsidRPr="001C588A" w:rsidRDefault="001C588A" w:rsidP="001C588A">
            <w:pPr>
              <w:spacing w:after="0" w:line="240" w:lineRule="auto"/>
              <w:jc w:val="center"/>
              <w:rPr>
                <w:rFonts w:eastAsia="Times New Roman" w:cs="Calibri"/>
                <w:b/>
                <w:bCs/>
                <w:color w:val="FFFFFF"/>
                <w:lang w:eastAsia="es-MX"/>
              </w:rPr>
            </w:pPr>
            <w:r w:rsidRPr="001C588A">
              <w:rPr>
                <w:rFonts w:eastAsia="Times New Roman" w:cs="Calibri"/>
                <w:b/>
                <w:bCs/>
                <w:color w:val="FFFFFF"/>
                <w:lang w:eastAsia="es-MX"/>
              </w:rPr>
              <w:t>CLASE INTERNA</w:t>
            </w:r>
          </w:p>
        </w:tc>
      </w:tr>
      <w:tr w:rsidR="001C588A" w:rsidRPr="001C588A" w:rsidTr="001C588A">
        <w:trPr>
          <w:trHeight w:val="345"/>
        </w:trPr>
        <w:tc>
          <w:tcPr>
            <w:tcW w:w="1800" w:type="dxa"/>
            <w:tcBorders>
              <w:top w:val="nil"/>
              <w:left w:val="single" w:sz="8" w:space="0" w:color="auto"/>
              <w:bottom w:val="nil"/>
              <w:right w:val="nil"/>
            </w:tcBorders>
            <w:shd w:val="clear" w:color="000000" w:fill="808080"/>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ALUMNOS</w:t>
            </w:r>
          </w:p>
        </w:tc>
        <w:tc>
          <w:tcPr>
            <w:tcW w:w="1200" w:type="dxa"/>
            <w:tcBorders>
              <w:top w:val="nil"/>
              <w:left w:val="nil"/>
              <w:bottom w:val="nil"/>
              <w:right w:val="nil"/>
            </w:tcBorders>
            <w:shd w:val="clear" w:color="000000" w:fill="808080"/>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2297" w:type="dxa"/>
            <w:tcBorders>
              <w:top w:val="nil"/>
              <w:left w:val="nil"/>
              <w:bottom w:val="nil"/>
              <w:right w:val="single" w:sz="8" w:space="0" w:color="auto"/>
            </w:tcBorders>
            <w:shd w:val="clear" w:color="000000" w:fill="808080"/>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45"/>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1</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InicioTramite</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2</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RegistroTrabajo</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3</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ConsultaEstatus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4</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CargadoTrabajo</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000000" w:fill="A6A6A6"/>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SINODALES</w:t>
            </w:r>
          </w:p>
        </w:tc>
        <w:tc>
          <w:tcPr>
            <w:tcW w:w="1200" w:type="dxa"/>
            <w:tcBorders>
              <w:top w:val="nil"/>
              <w:left w:val="nil"/>
              <w:bottom w:val="nil"/>
              <w:right w:val="nil"/>
            </w:tcBorders>
            <w:shd w:val="clear" w:color="000000" w:fill="A6A6A6"/>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2297" w:type="dxa"/>
            <w:tcBorders>
              <w:top w:val="nil"/>
              <w:left w:val="nil"/>
              <w:bottom w:val="nil"/>
              <w:right w:val="single" w:sz="8" w:space="0" w:color="auto"/>
            </w:tcBorders>
            <w:shd w:val="clear" w:color="000000" w:fill="A6A6A6"/>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1</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Registro</w:t>
            </w:r>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2</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RevisionTrabajo</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3</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GestionSolicitudes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000000" w:fill="D9D9D9"/>
            <w:noWrap/>
            <w:vAlign w:val="bottom"/>
            <w:hideMark/>
          </w:tcPr>
          <w:p w:rsidR="001C588A" w:rsidRPr="001C588A" w:rsidRDefault="001C588A" w:rsidP="001C588A">
            <w:pPr>
              <w:spacing w:after="0" w:line="240" w:lineRule="auto"/>
              <w:jc w:val="center"/>
              <w:rPr>
                <w:rFonts w:eastAsia="Times New Roman" w:cs="Calibri"/>
                <w:color w:val="000000"/>
                <w:lang w:eastAsia="es-MX"/>
              </w:rPr>
            </w:pPr>
            <w:r w:rsidRPr="001C588A">
              <w:rPr>
                <w:rFonts w:eastAsia="Times New Roman" w:cs="Calibri"/>
                <w:color w:val="000000"/>
                <w:lang w:eastAsia="es-MX"/>
              </w:rPr>
              <w:t>ADMINISTRATIVOS</w:t>
            </w:r>
          </w:p>
        </w:tc>
        <w:tc>
          <w:tcPr>
            <w:tcW w:w="1200" w:type="dxa"/>
            <w:tcBorders>
              <w:top w:val="nil"/>
              <w:left w:val="nil"/>
              <w:bottom w:val="nil"/>
              <w:right w:val="nil"/>
            </w:tcBorders>
            <w:shd w:val="clear" w:color="000000" w:fill="D9D9D9"/>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2297" w:type="dxa"/>
            <w:tcBorders>
              <w:top w:val="nil"/>
              <w:left w:val="nil"/>
              <w:bottom w:val="nil"/>
              <w:right w:val="single" w:sz="8" w:space="0" w:color="auto"/>
            </w:tcBorders>
            <w:shd w:val="clear" w:color="000000" w:fill="D9D9D9"/>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1</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GestionAlumnos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2</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GestionSinodales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3</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GestionAdministrativos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4</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GestionTramites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5</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VisualizacionEstadisticas</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6</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ControlAgenda</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7</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GestionOpcionesTitulacion</w:t>
            </w:r>
            <w:proofErr w:type="spellEnd"/>
          </w:p>
        </w:tc>
      </w:tr>
      <w:tr w:rsidR="001C588A" w:rsidRPr="001C588A" w:rsidTr="001C588A">
        <w:trPr>
          <w:trHeight w:val="330"/>
        </w:trPr>
        <w:tc>
          <w:tcPr>
            <w:tcW w:w="1800" w:type="dxa"/>
            <w:tcBorders>
              <w:top w:val="nil"/>
              <w:left w:val="single" w:sz="8" w:space="0" w:color="auto"/>
              <w:bottom w:val="nil"/>
              <w:right w:val="nil"/>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r w:rsidRPr="001C588A">
              <w:rPr>
                <w:rFonts w:eastAsia="Times New Roman" w:cs="Calibri"/>
                <w:color w:val="000000"/>
                <w:lang w:eastAsia="es-MX"/>
              </w:rPr>
              <w:t> </w:t>
            </w:r>
          </w:p>
        </w:tc>
        <w:tc>
          <w:tcPr>
            <w:tcW w:w="1200" w:type="dxa"/>
            <w:tcBorders>
              <w:top w:val="nil"/>
              <w:left w:val="nil"/>
              <w:bottom w:val="nil"/>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8</w:t>
            </w:r>
          </w:p>
        </w:tc>
        <w:tc>
          <w:tcPr>
            <w:tcW w:w="2297" w:type="dxa"/>
            <w:tcBorders>
              <w:top w:val="nil"/>
              <w:left w:val="nil"/>
              <w:bottom w:val="nil"/>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GestionPlanesEstudio</w:t>
            </w:r>
            <w:proofErr w:type="spellEnd"/>
          </w:p>
        </w:tc>
      </w:tr>
      <w:tr w:rsidR="001C588A" w:rsidRPr="001C588A" w:rsidTr="001C588A">
        <w:trPr>
          <w:trHeight w:val="345"/>
        </w:trPr>
        <w:tc>
          <w:tcPr>
            <w:tcW w:w="1800" w:type="dxa"/>
            <w:tcBorders>
              <w:top w:val="nil"/>
              <w:left w:val="single" w:sz="8" w:space="0" w:color="auto"/>
              <w:bottom w:val="single" w:sz="8" w:space="0" w:color="auto"/>
              <w:right w:val="nil"/>
            </w:tcBorders>
            <w:shd w:val="clear" w:color="auto" w:fill="auto"/>
            <w:noWrap/>
            <w:vAlign w:val="bottom"/>
            <w:hideMark/>
          </w:tcPr>
          <w:p w:rsidR="001C588A" w:rsidRPr="001C588A" w:rsidRDefault="001C588A" w:rsidP="001C588A">
            <w:pPr>
              <w:spacing w:after="0" w:line="240" w:lineRule="auto"/>
              <w:jc w:val="left"/>
              <w:rPr>
                <w:rFonts w:ascii="Calibri" w:eastAsia="Times New Roman" w:hAnsi="Calibri" w:cs="Calibri"/>
                <w:color w:val="000000"/>
                <w:lang w:eastAsia="es-MX"/>
              </w:rPr>
            </w:pPr>
            <w:r w:rsidRPr="001C588A">
              <w:rPr>
                <w:rFonts w:ascii="Calibri" w:eastAsia="Times New Roman" w:hAnsi="Calibri" w:cs="Calibri"/>
                <w:color w:val="000000"/>
                <w:lang w:eastAsia="es-MX"/>
              </w:rPr>
              <w:t> </w:t>
            </w:r>
          </w:p>
        </w:tc>
        <w:tc>
          <w:tcPr>
            <w:tcW w:w="1200" w:type="dxa"/>
            <w:tcBorders>
              <w:top w:val="nil"/>
              <w:left w:val="nil"/>
              <w:bottom w:val="single" w:sz="8" w:space="0" w:color="auto"/>
              <w:right w:val="nil"/>
            </w:tcBorders>
            <w:shd w:val="clear" w:color="auto" w:fill="auto"/>
            <w:noWrap/>
            <w:vAlign w:val="bottom"/>
            <w:hideMark/>
          </w:tcPr>
          <w:p w:rsidR="001C588A" w:rsidRPr="001C588A" w:rsidRDefault="001C588A" w:rsidP="001C588A">
            <w:pPr>
              <w:spacing w:after="0" w:line="240" w:lineRule="auto"/>
              <w:jc w:val="right"/>
              <w:rPr>
                <w:rFonts w:eastAsia="Times New Roman" w:cs="Calibri"/>
                <w:color w:val="000000"/>
                <w:lang w:eastAsia="es-MX"/>
              </w:rPr>
            </w:pPr>
            <w:r w:rsidRPr="001C588A">
              <w:rPr>
                <w:rFonts w:eastAsia="Times New Roman" w:cs="Calibri"/>
                <w:color w:val="000000"/>
                <w:lang w:eastAsia="es-MX"/>
              </w:rPr>
              <w:t>9</w:t>
            </w:r>
          </w:p>
        </w:tc>
        <w:tc>
          <w:tcPr>
            <w:tcW w:w="2297" w:type="dxa"/>
            <w:tcBorders>
              <w:top w:val="nil"/>
              <w:left w:val="nil"/>
              <w:bottom w:val="single" w:sz="8" w:space="0" w:color="auto"/>
              <w:right w:val="single" w:sz="8" w:space="0" w:color="auto"/>
            </w:tcBorders>
            <w:shd w:val="clear" w:color="auto" w:fill="auto"/>
            <w:noWrap/>
            <w:vAlign w:val="bottom"/>
            <w:hideMark/>
          </w:tcPr>
          <w:p w:rsidR="001C588A" w:rsidRPr="001C588A" w:rsidRDefault="001C588A" w:rsidP="001C588A">
            <w:pPr>
              <w:spacing w:after="0" w:line="240" w:lineRule="auto"/>
              <w:jc w:val="left"/>
              <w:rPr>
                <w:rFonts w:eastAsia="Times New Roman" w:cs="Calibri"/>
                <w:color w:val="000000"/>
                <w:lang w:eastAsia="es-MX"/>
              </w:rPr>
            </w:pPr>
            <w:proofErr w:type="spellStart"/>
            <w:r w:rsidRPr="001C588A">
              <w:rPr>
                <w:rFonts w:eastAsia="Times New Roman" w:cs="Calibri"/>
                <w:color w:val="000000"/>
                <w:lang w:eastAsia="es-MX"/>
              </w:rPr>
              <w:t>GestionOficios</w:t>
            </w:r>
            <w:proofErr w:type="spellEnd"/>
          </w:p>
        </w:tc>
      </w:tr>
    </w:tbl>
    <w:p w:rsidR="006056A6" w:rsidRDefault="007A6CCD" w:rsidP="001A004C">
      <w:r>
        <w:rPr>
          <w:noProof/>
          <w:lang w:eastAsia="es-MX"/>
        </w:rPr>
        <w:pict>
          <v:shape id="_x0000_s1063" type="#_x0000_t202" style="position:absolute;left:0;text-align:left;margin-left:-1.65pt;margin-top:-33.35pt;width:443.1pt;height:21.95pt;z-index:2516981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E350A9">
                  <w:pPr>
                    <w:rPr>
                      <w:b/>
                    </w:rPr>
                  </w:pPr>
                  <w:r>
                    <w:rPr>
                      <w:b/>
                    </w:rPr>
                    <w:t>Tabla 9.2.8</w:t>
                  </w:r>
                  <w:r w:rsidRPr="000F26C2">
                    <w:rPr>
                      <w:b/>
                    </w:rPr>
                    <w:t xml:space="preserve"> – </w:t>
                  </w:r>
                  <w:r>
                    <w:rPr>
                      <w:b/>
                    </w:rPr>
                    <w:t>Especificación de clases internas de la tabla de mapeo 9.2.6</w:t>
                  </w:r>
                </w:p>
              </w:txbxContent>
            </v:textbox>
          </v:shape>
        </w:pict>
      </w:r>
    </w:p>
    <w:p w:rsidR="006056A6" w:rsidRDefault="006056A6" w:rsidP="001A004C"/>
    <w:p w:rsidR="006056A6" w:rsidRDefault="006056A6" w:rsidP="001A004C"/>
    <w:p w:rsidR="006056A6" w:rsidRDefault="006056A6" w:rsidP="001A004C"/>
    <w:p w:rsidR="006056A6" w:rsidRDefault="006056A6" w:rsidP="001A004C"/>
    <w:p w:rsidR="006056A6" w:rsidRDefault="006056A6" w:rsidP="001A004C"/>
    <w:p w:rsidR="006056A6" w:rsidRDefault="006056A6" w:rsidP="001A004C"/>
    <w:p w:rsidR="006056A6" w:rsidRDefault="006056A6" w:rsidP="001A004C"/>
    <w:p w:rsidR="006056A6" w:rsidRPr="001A004C" w:rsidRDefault="006056A6" w:rsidP="001A004C"/>
    <w:p w:rsidR="006056A6" w:rsidRDefault="006056A6" w:rsidP="005732BF"/>
    <w:p w:rsidR="006056A6" w:rsidRDefault="006056A6" w:rsidP="005732BF"/>
    <w:p w:rsidR="006056A6" w:rsidRDefault="006056A6" w:rsidP="005732BF"/>
    <w:p w:rsidR="006056A6" w:rsidRDefault="006056A6"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1D4299" w:rsidRDefault="001D4299" w:rsidP="005732BF"/>
    <w:p w:rsidR="006056A6" w:rsidRDefault="007A6CCD" w:rsidP="005732BF">
      <w:r>
        <w:rPr>
          <w:noProof/>
          <w:lang w:eastAsia="es-MX"/>
        </w:rPr>
        <w:lastRenderedPageBreak/>
        <w:pict>
          <v:shape id="_x0000_s1064" type="#_x0000_t202" style="position:absolute;left:0;text-align:left;margin-left:-1.65pt;margin-top:2.2pt;width:443.1pt;height:21.9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3766FD" w:rsidRPr="000F26C2" w:rsidRDefault="003766FD" w:rsidP="001D4299">
                  <w:pPr>
                    <w:rPr>
                      <w:b/>
                    </w:rPr>
                  </w:pPr>
                  <w:r>
                    <w:rPr>
                      <w:b/>
                    </w:rPr>
                    <w:t>Tabla 9.2.9</w:t>
                  </w:r>
                  <w:r w:rsidRPr="000F26C2">
                    <w:rPr>
                      <w:b/>
                    </w:rPr>
                    <w:t xml:space="preserve"> – </w:t>
                  </w:r>
                  <w:r>
                    <w:rPr>
                      <w:b/>
                    </w:rPr>
                    <w:t>Tabla de mapeo de componentes de la capa de negocio</w:t>
                  </w:r>
                </w:p>
              </w:txbxContent>
            </v:textbox>
          </v:shape>
        </w:pict>
      </w:r>
    </w:p>
    <w:tbl>
      <w:tblPr>
        <w:tblW w:w="5000" w:type="pct"/>
        <w:tblCellMar>
          <w:left w:w="70" w:type="dxa"/>
          <w:right w:w="70" w:type="dxa"/>
        </w:tblCellMar>
        <w:tblLook w:val="04A0" w:firstRow="1" w:lastRow="0" w:firstColumn="1" w:lastColumn="0" w:noHBand="0" w:noVBand="1"/>
      </w:tblPr>
      <w:tblGrid>
        <w:gridCol w:w="1253"/>
        <w:gridCol w:w="280"/>
        <w:gridCol w:w="280"/>
        <w:gridCol w:w="281"/>
        <w:gridCol w:w="281"/>
        <w:gridCol w:w="282"/>
        <w:gridCol w:w="280"/>
        <w:gridCol w:w="280"/>
        <w:gridCol w:w="191"/>
        <w:gridCol w:w="191"/>
        <w:gridCol w:w="191"/>
        <w:gridCol w:w="191"/>
        <w:gridCol w:w="716"/>
        <w:gridCol w:w="718"/>
        <w:gridCol w:w="727"/>
        <w:gridCol w:w="727"/>
        <w:gridCol w:w="2109"/>
      </w:tblGrid>
      <w:tr w:rsidR="00891B11" w:rsidRPr="00891B11" w:rsidTr="00877CA1">
        <w:trPr>
          <w:trHeight w:val="330"/>
        </w:trPr>
        <w:tc>
          <w:tcPr>
            <w:tcW w:w="643" w:type="pct"/>
            <w:vMerge w:val="restart"/>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891B11" w:rsidRPr="00891B11" w:rsidRDefault="00891B11" w:rsidP="00891B11">
            <w:pPr>
              <w:spacing w:after="0" w:line="240" w:lineRule="auto"/>
              <w:jc w:val="center"/>
              <w:rPr>
                <w:rFonts w:eastAsia="Times New Roman" w:cs="Calibri"/>
                <w:b/>
                <w:bCs/>
                <w:color w:val="FFFFFF"/>
                <w:lang w:eastAsia="es-MX"/>
              </w:rPr>
            </w:pPr>
            <w:r w:rsidRPr="00891B11">
              <w:rPr>
                <w:rFonts w:eastAsia="Times New Roman" w:cs="Calibri"/>
                <w:b/>
                <w:bCs/>
                <w:color w:val="FFFFFF"/>
                <w:lang w:eastAsia="es-MX"/>
              </w:rPr>
              <w:t>REQUISITOS</w:t>
            </w:r>
          </w:p>
        </w:tc>
        <w:tc>
          <w:tcPr>
            <w:tcW w:w="4357" w:type="pct"/>
            <w:gridSpan w:val="16"/>
            <w:tcBorders>
              <w:top w:val="single" w:sz="4" w:space="0" w:color="auto"/>
              <w:left w:val="nil"/>
              <w:bottom w:val="single" w:sz="4" w:space="0" w:color="auto"/>
              <w:right w:val="single" w:sz="4" w:space="0" w:color="auto"/>
            </w:tcBorders>
            <w:shd w:val="clear" w:color="000000" w:fill="000000"/>
            <w:noWrap/>
            <w:vAlign w:val="center"/>
            <w:hideMark/>
          </w:tcPr>
          <w:p w:rsidR="00891B11" w:rsidRPr="00891B11" w:rsidRDefault="00891B11" w:rsidP="00891B11">
            <w:pPr>
              <w:spacing w:after="0" w:line="240" w:lineRule="auto"/>
              <w:jc w:val="center"/>
              <w:rPr>
                <w:rFonts w:eastAsia="Times New Roman" w:cs="Calibri"/>
                <w:b/>
                <w:bCs/>
                <w:color w:val="FFFFFF"/>
                <w:lang w:eastAsia="es-MX"/>
              </w:rPr>
            </w:pPr>
            <w:r w:rsidRPr="00891B11">
              <w:rPr>
                <w:rFonts w:eastAsia="Times New Roman" w:cs="Calibri"/>
                <w:b/>
                <w:bCs/>
                <w:color w:val="FFFFFF"/>
                <w:lang w:eastAsia="es-MX"/>
              </w:rPr>
              <w:t>COMPONENTES DE CAPA DE NEGOCIO</w:t>
            </w:r>
          </w:p>
        </w:tc>
      </w:tr>
      <w:tr w:rsidR="00877CA1" w:rsidRPr="00891B11" w:rsidTr="00877CA1">
        <w:trPr>
          <w:trHeight w:val="330"/>
        </w:trPr>
        <w:tc>
          <w:tcPr>
            <w:tcW w:w="643" w:type="pct"/>
            <w:vMerge/>
            <w:tcBorders>
              <w:top w:val="single" w:sz="4" w:space="0" w:color="auto"/>
              <w:left w:val="single" w:sz="4" w:space="0" w:color="auto"/>
              <w:bottom w:val="single" w:sz="4" w:space="0" w:color="auto"/>
              <w:right w:val="single" w:sz="4" w:space="0" w:color="auto"/>
            </w:tcBorders>
            <w:vAlign w:val="center"/>
            <w:hideMark/>
          </w:tcPr>
          <w:p w:rsidR="00891B11" w:rsidRPr="00891B11" w:rsidRDefault="00891B11" w:rsidP="00891B11">
            <w:pPr>
              <w:spacing w:after="0" w:line="240" w:lineRule="auto"/>
              <w:jc w:val="left"/>
              <w:rPr>
                <w:rFonts w:eastAsia="Times New Roman" w:cs="Calibri"/>
                <w:b/>
                <w:bCs/>
                <w:color w:val="FFFFFF"/>
                <w:lang w:eastAsia="es-MX"/>
              </w:rPr>
            </w:pPr>
          </w:p>
        </w:tc>
        <w:tc>
          <w:tcPr>
            <w:tcW w:w="794" w:type="pct"/>
            <w:gridSpan w:val="4"/>
            <w:tcBorders>
              <w:top w:val="single" w:sz="4" w:space="0" w:color="auto"/>
              <w:left w:val="nil"/>
              <w:bottom w:val="single" w:sz="4" w:space="0" w:color="auto"/>
              <w:right w:val="single" w:sz="8" w:space="0" w:color="000000"/>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Usuarios</w:t>
            </w:r>
          </w:p>
        </w:tc>
        <w:tc>
          <w:tcPr>
            <w:tcW w:w="595" w:type="pct"/>
            <w:gridSpan w:val="3"/>
            <w:tcBorders>
              <w:top w:val="single" w:sz="4" w:space="0" w:color="auto"/>
              <w:left w:val="nil"/>
              <w:bottom w:val="single" w:sz="4" w:space="0" w:color="auto"/>
              <w:right w:val="single" w:sz="8" w:space="0" w:color="000000"/>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Tramites</w:t>
            </w:r>
          </w:p>
        </w:tc>
        <w:tc>
          <w:tcPr>
            <w:tcW w:w="425" w:type="pct"/>
            <w:gridSpan w:val="4"/>
            <w:tcBorders>
              <w:top w:val="single" w:sz="4" w:space="0" w:color="auto"/>
              <w:left w:val="nil"/>
              <w:bottom w:val="single" w:sz="4" w:space="0" w:color="auto"/>
              <w:right w:val="single" w:sz="8" w:space="0" w:color="000000"/>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Oficios</w:t>
            </w:r>
          </w:p>
        </w:tc>
        <w:tc>
          <w:tcPr>
            <w:tcW w:w="615" w:type="pct"/>
            <w:gridSpan w:val="2"/>
            <w:tcBorders>
              <w:top w:val="single" w:sz="4" w:space="0" w:color="auto"/>
              <w:left w:val="nil"/>
              <w:bottom w:val="single" w:sz="4" w:space="0" w:color="auto"/>
              <w:right w:val="single" w:sz="8" w:space="0" w:color="000000"/>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proofErr w:type="spellStart"/>
            <w:r w:rsidRPr="00891B11">
              <w:rPr>
                <w:rFonts w:eastAsia="Times New Roman" w:cs="Calibri"/>
                <w:color w:val="000000"/>
                <w:lang w:eastAsia="es-MX"/>
              </w:rPr>
              <w:t>Calendarizacion</w:t>
            </w:r>
            <w:proofErr w:type="spellEnd"/>
          </w:p>
        </w:tc>
        <w:tc>
          <w:tcPr>
            <w:tcW w:w="623" w:type="pct"/>
            <w:gridSpan w:val="2"/>
            <w:tcBorders>
              <w:top w:val="single" w:sz="4" w:space="0" w:color="auto"/>
              <w:left w:val="nil"/>
              <w:bottom w:val="single" w:sz="4" w:space="0" w:color="auto"/>
              <w:right w:val="single" w:sz="8" w:space="0" w:color="000000"/>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proofErr w:type="spellStart"/>
            <w:r w:rsidRPr="00891B11">
              <w:rPr>
                <w:rFonts w:eastAsia="Times New Roman" w:cs="Calibri"/>
                <w:color w:val="000000"/>
                <w:lang w:eastAsia="es-MX"/>
              </w:rPr>
              <w:t>PlanesOpciones</w:t>
            </w:r>
            <w:proofErr w:type="spellEnd"/>
          </w:p>
        </w:tc>
        <w:tc>
          <w:tcPr>
            <w:tcW w:w="1304" w:type="pct"/>
            <w:vMerge w:val="restart"/>
            <w:tcBorders>
              <w:top w:val="nil"/>
              <w:left w:val="single" w:sz="8" w:space="0" w:color="auto"/>
              <w:bottom w:val="single" w:sz="8" w:space="0" w:color="000000"/>
              <w:right w:val="nil"/>
            </w:tcBorders>
            <w:shd w:val="clear" w:color="000000" w:fill="404040"/>
            <w:noWrap/>
            <w:vAlign w:val="center"/>
            <w:hideMark/>
          </w:tcPr>
          <w:p w:rsidR="00891B11" w:rsidRPr="00891B11" w:rsidRDefault="00891B11" w:rsidP="00891B11">
            <w:pPr>
              <w:spacing w:after="0" w:line="240" w:lineRule="auto"/>
              <w:jc w:val="center"/>
              <w:rPr>
                <w:rFonts w:eastAsia="Times New Roman" w:cs="Calibri"/>
                <w:color w:val="000000"/>
                <w:lang w:eastAsia="es-MX"/>
              </w:rPr>
            </w:pPr>
            <w:proofErr w:type="spellStart"/>
            <w:r w:rsidRPr="00891B11">
              <w:rPr>
                <w:rFonts w:eastAsia="Times New Roman" w:cs="Calibri"/>
                <w:color w:val="000000"/>
                <w:lang w:eastAsia="es-MX"/>
              </w:rPr>
              <w:t>Estadisticas</w:t>
            </w:r>
            <w:proofErr w:type="spellEnd"/>
          </w:p>
        </w:tc>
      </w:tr>
      <w:tr w:rsidR="00891B11" w:rsidRPr="00891B11" w:rsidTr="00877CA1">
        <w:trPr>
          <w:trHeight w:val="345"/>
        </w:trPr>
        <w:tc>
          <w:tcPr>
            <w:tcW w:w="643" w:type="pct"/>
            <w:vMerge/>
            <w:tcBorders>
              <w:top w:val="single" w:sz="4" w:space="0" w:color="auto"/>
              <w:left w:val="single" w:sz="4" w:space="0" w:color="auto"/>
              <w:bottom w:val="single" w:sz="4" w:space="0" w:color="auto"/>
              <w:right w:val="single" w:sz="4" w:space="0" w:color="auto"/>
            </w:tcBorders>
            <w:vAlign w:val="center"/>
            <w:hideMark/>
          </w:tcPr>
          <w:p w:rsidR="00891B11" w:rsidRPr="00891B11" w:rsidRDefault="00891B11" w:rsidP="00891B11">
            <w:pPr>
              <w:spacing w:after="0" w:line="240" w:lineRule="auto"/>
              <w:jc w:val="left"/>
              <w:rPr>
                <w:rFonts w:eastAsia="Times New Roman" w:cs="Calibri"/>
                <w:b/>
                <w:bCs/>
                <w:color w:val="FFFFFF"/>
                <w:lang w:eastAsia="es-MX"/>
              </w:rPr>
            </w:pPr>
          </w:p>
        </w:tc>
        <w:tc>
          <w:tcPr>
            <w:tcW w:w="199" w:type="pct"/>
            <w:tcBorders>
              <w:top w:val="nil"/>
              <w:left w:val="nil"/>
              <w:bottom w:val="single" w:sz="8"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1</w:t>
            </w:r>
          </w:p>
        </w:tc>
        <w:tc>
          <w:tcPr>
            <w:tcW w:w="199" w:type="pct"/>
            <w:tcBorders>
              <w:top w:val="nil"/>
              <w:left w:val="nil"/>
              <w:bottom w:val="single" w:sz="8"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2</w:t>
            </w:r>
          </w:p>
        </w:tc>
        <w:tc>
          <w:tcPr>
            <w:tcW w:w="199" w:type="pct"/>
            <w:tcBorders>
              <w:top w:val="nil"/>
              <w:left w:val="nil"/>
              <w:bottom w:val="single" w:sz="8"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3</w:t>
            </w:r>
          </w:p>
        </w:tc>
        <w:tc>
          <w:tcPr>
            <w:tcW w:w="199" w:type="pct"/>
            <w:tcBorders>
              <w:top w:val="nil"/>
              <w:left w:val="nil"/>
              <w:bottom w:val="single" w:sz="8"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4</w:t>
            </w:r>
          </w:p>
        </w:tc>
        <w:tc>
          <w:tcPr>
            <w:tcW w:w="199" w:type="pct"/>
            <w:tcBorders>
              <w:top w:val="nil"/>
              <w:left w:val="nil"/>
              <w:bottom w:val="single" w:sz="8"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1</w:t>
            </w:r>
          </w:p>
        </w:tc>
        <w:tc>
          <w:tcPr>
            <w:tcW w:w="198" w:type="pct"/>
            <w:tcBorders>
              <w:top w:val="nil"/>
              <w:left w:val="nil"/>
              <w:bottom w:val="single" w:sz="8"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2</w:t>
            </w:r>
          </w:p>
        </w:tc>
        <w:tc>
          <w:tcPr>
            <w:tcW w:w="198" w:type="pct"/>
            <w:tcBorders>
              <w:top w:val="nil"/>
              <w:left w:val="nil"/>
              <w:bottom w:val="single" w:sz="8"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3</w:t>
            </w:r>
          </w:p>
        </w:tc>
        <w:tc>
          <w:tcPr>
            <w:tcW w:w="213" w:type="pct"/>
            <w:gridSpan w:val="2"/>
            <w:tcBorders>
              <w:top w:val="single" w:sz="4" w:space="0" w:color="auto"/>
              <w:left w:val="nil"/>
              <w:bottom w:val="single" w:sz="8"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1</w:t>
            </w:r>
          </w:p>
        </w:tc>
        <w:tc>
          <w:tcPr>
            <w:tcW w:w="213" w:type="pct"/>
            <w:gridSpan w:val="2"/>
            <w:tcBorders>
              <w:top w:val="single" w:sz="4" w:space="0" w:color="auto"/>
              <w:left w:val="nil"/>
              <w:bottom w:val="single" w:sz="8" w:space="0" w:color="auto"/>
              <w:right w:val="single" w:sz="8" w:space="0" w:color="000000"/>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2</w:t>
            </w:r>
          </w:p>
        </w:tc>
        <w:tc>
          <w:tcPr>
            <w:tcW w:w="307" w:type="pct"/>
            <w:tcBorders>
              <w:top w:val="nil"/>
              <w:left w:val="nil"/>
              <w:bottom w:val="single" w:sz="8"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1</w:t>
            </w:r>
          </w:p>
        </w:tc>
        <w:tc>
          <w:tcPr>
            <w:tcW w:w="307" w:type="pct"/>
            <w:tcBorders>
              <w:top w:val="nil"/>
              <w:left w:val="nil"/>
              <w:bottom w:val="single" w:sz="8"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2</w:t>
            </w:r>
          </w:p>
        </w:tc>
        <w:tc>
          <w:tcPr>
            <w:tcW w:w="312" w:type="pct"/>
            <w:tcBorders>
              <w:top w:val="nil"/>
              <w:left w:val="nil"/>
              <w:bottom w:val="single" w:sz="8"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1</w:t>
            </w:r>
          </w:p>
        </w:tc>
        <w:tc>
          <w:tcPr>
            <w:tcW w:w="312" w:type="pct"/>
            <w:tcBorders>
              <w:top w:val="nil"/>
              <w:left w:val="nil"/>
              <w:bottom w:val="single" w:sz="8" w:space="0" w:color="auto"/>
              <w:right w:val="single" w:sz="8"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2</w:t>
            </w:r>
          </w:p>
        </w:tc>
        <w:tc>
          <w:tcPr>
            <w:tcW w:w="1304" w:type="pct"/>
            <w:vMerge/>
            <w:tcBorders>
              <w:top w:val="nil"/>
              <w:left w:val="single" w:sz="8" w:space="0" w:color="auto"/>
              <w:bottom w:val="single" w:sz="8" w:space="0" w:color="000000"/>
              <w:right w:val="nil"/>
            </w:tcBorders>
            <w:vAlign w:val="center"/>
            <w:hideMark/>
          </w:tcPr>
          <w:p w:rsidR="00891B11" w:rsidRPr="00891B11" w:rsidRDefault="00891B11" w:rsidP="00891B11">
            <w:pPr>
              <w:spacing w:after="0" w:line="240" w:lineRule="auto"/>
              <w:jc w:val="left"/>
              <w:rPr>
                <w:rFonts w:eastAsia="Times New Roman" w:cs="Calibri"/>
                <w:color w:val="000000"/>
                <w:lang w:eastAsia="es-MX"/>
              </w:rPr>
            </w:pP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RF01</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213" w:type="pct"/>
            <w:gridSpan w:val="2"/>
            <w:tcBorders>
              <w:top w:val="nil"/>
              <w:left w:val="nil"/>
              <w:bottom w:val="single" w:sz="4" w:space="0" w:color="auto"/>
              <w:right w:val="single" w:sz="4" w:space="0" w:color="000000"/>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RF02</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RF03</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RF04</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RF05</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RF06</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RF07</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RF08</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RF09</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RF10</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RF11</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RF12</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213" w:type="pct"/>
            <w:gridSpan w:val="2"/>
            <w:tcBorders>
              <w:top w:val="single" w:sz="4" w:space="0" w:color="auto"/>
              <w:left w:val="nil"/>
              <w:bottom w:val="single" w:sz="4" w:space="0" w:color="auto"/>
              <w:right w:val="single" w:sz="4" w:space="0" w:color="000000"/>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213" w:type="pct"/>
            <w:gridSpan w:val="2"/>
            <w:tcBorders>
              <w:top w:val="single" w:sz="4" w:space="0" w:color="auto"/>
              <w:left w:val="nil"/>
              <w:bottom w:val="single" w:sz="4" w:space="0" w:color="auto"/>
              <w:right w:val="single" w:sz="8" w:space="0" w:color="000000"/>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RF13</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RF14</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nil"/>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RF15</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45"/>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RF16</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RF17</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RF18</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213" w:type="pct"/>
            <w:gridSpan w:val="2"/>
            <w:tcBorders>
              <w:top w:val="single" w:sz="4" w:space="0" w:color="auto"/>
              <w:left w:val="nil"/>
              <w:bottom w:val="single" w:sz="4" w:space="0" w:color="auto"/>
              <w:right w:val="single" w:sz="8" w:space="0" w:color="000000"/>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r w:rsidR="00891B11" w:rsidRPr="00891B11" w:rsidTr="00877CA1">
        <w:trPr>
          <w:trHeight w:val="330"/>
        </w:trPr>
        <w:tc>
          <w:tcPr>
            <w:tcW w:w="643" w:type="pct"/>
            <w:tcBorders>
              <w:top w:val="nil"/>
              <w:left w:val="single" w:sz="4" w:space="0" w:color="auto"/>
              <w:bottom w:val="single" w:sz="4" w:space="0" w:color="auto"/>
              <w:right w:val="single" w:sz="8" w:space="0" w:color="auto"/>
            </w:tcBorders>
            <w:shd w:val="clear" w:color="auto" w:fill="auto"/>
            <w:noWrap/>
            <w:vAlign w:val="bottom"/>
            <w:hideMark/>
          </w:tcPr>
          <w:p w:rsidR="00891B11" w:rsidRPr="00891B11" w:rsidRDefault="00891B11" w:rsidP="00891B11">
            <w:pPr>
              <w:spacing w:after="0" w:line="240" w:lineRule="auto"/>
              <w:jc w:val="left"/>
              <w:rPr>
                <w:rFonts w:eastAsia="Times New Roman" w:cs="Calibri"/>
                <w:color w:val="000000"/>
                <w:lang w:eastAsia="es-MX"/>
              </w:rPr>
            </w:pPr>
            <w:r w:rsidRPr="00891B11">
              <w:rPr>
                <w:rFonts w:eastAsia="Times New Roman" w:cs="Calibri"/>
                <w:color w:val="000000"/>
                <w:lang w:eastAsia="es-MX"/>
              </w:rPr>
              <w:t>RF19</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99" w:type="pct"/>
            <w:tcBorders>
              <w:top w:val="nil"/>
              <w:left w:val="nil"/>
              <w:bottom w:val="single" w:sz="4" w:space="0" w:color="auto"/>
              <w:right w:val="single" w:sz="4"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nil"/>
              <w:bottom w:val="single" w:sz="4" w:space="0" w:color="auto"/>
              <w:right w:val="single" w:sz="8" w:space="0" w:color="auto"/>
            </w:tcBorders>
            <w:shd w:val="clear" w:color="000000" w:fill="D9D9D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9" w:type="pct"/>
            <w:tcBorders>
              <w:top w:val="nil"/>
              <w:left w:val="single" w:sz="4" w:space="0" w:color="auto"/>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4"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98" w:type="pct"/>
            <w:tcBorders>
              <w:top w:val="nil"/>
              <w:left w:val="nil"/>
              <w:bottom w:val="single" w:sz="4" w:space="0" w:color="auto"/>
              <w:right w:val="single" w:sz="8" w:space="0" w:color="auto"/>
            </w:tcBorders>
            <w:shd w:val="clear" w:color="000000" w:fill="BFBFBF"/>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4"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nil"/>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06" w:type="pct"/>
            <w:tcBorders>
              <w:top w:val="nil"/>
              <w:left w:val="nil"/>
              <w:bottom w:val="single" w:sz="4" w:space="0" w:color="auto"/>
              <w:right w:val="single" w:sz="8" w:space="0" w:color="auto"/>
            </w:tcBorders>
            <w:shd w:val="clear" w:color="000000" w:fill="A6A6A6"/>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07" w:type="pct"/>
            <w:tcBorders>
              <w:top w:val="nil"/>
              <w:left w:val="nil"/>
              <w:bottom w:val="single" w:sz="4" w:space="0" w:color="auto"/>
              <w:right w:val="single" w:sz="4"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07" w:type="pct"/>
            <w:tcBorders>
              <w:top w:val="nil"/>
              <w:left w:val="nil"/>
              <w:bottom w:val="single" w:sz="4" w:space="0" w:color="auto"/>
              <w:right w:val="single" w:sz="8" w:space="0" w:color="auto"/>
            </w:tcBorders>
            <w:shd w:val="clear" w:color="000000" w:fill="80808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X</w:t>
            </w:r>
          </w:p>
        </w:tc>
        <w:tc>
          <w:tcPr>
            <w:tcW w:w="312" w:type="pct"/>
            <w:tcBorders>
              <w:top w:val="nil"/>
              <w:left w:val="nil"/>
              <w:bottom w:val="single" w:sz="4" w:space="0" w:color="auto"/>
              <w:right w:val="single" w:sz="4" w:space="0" w:color="auto"/>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312" w:type="pct"/>
            <w:tcBorders>
              <w:top w:val="nil"/>
              <w:left w:val="nil"/>
              <w:bottom w:val="single" w:sz="4" w:space="0" w:color="auto"/>
              <w:right w:val="nil"/>
            </w:tcBorders>
            <w:shd w:val="clear" w:color="000000" w:fill="595959"/>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c>
          <w:tcPr>
            <w:tcW w:w="1304" w:type="pct"/>
            <w:tcBorders>
              <w:top w:val="nil"/>
              <w:left w:val="single" w:sz="4" w:space="0" w:color="auto"/>
              <w:bottom w:val="single" w:sz="4" w:space="0" w:color="auto"/>
              <w:right w:val="single" w:sz="4" w:space="0" w:color="auto"/>
            </w:tcBorders>
            <w:shd w:val="clear" w:color="000000" w:fill="404040"/>
            <w:noWrap/>
            <w:vAlign w:val="bottom"/>
            <w:hideMark/>
          </w:tcPr>
          <w:p w:rsidR="00891B11" w:rsidRPr="00891B11" w:rsidRDefault="00891B11" w:rsidP="00891B11">
            <w:pPr>
              <w:spacing w:after="0" w:line="240" w:lineRule="auto"/>
              <w:jc w:val="center"/>
              <w:rPr>
                <w:rFonts w:eastAsia="Times New Roman" w:cs="Calibri"/>
                <w:color w:val="000000"/>
                <w:lang w:eastAsia="es-MX"/>
              </w:rPr>
            </w:pPr>
            <w:r w:rsidRPr="00891B11">
              <w:rPr>
                <w:rFonts w:eastAsia="Times New Roman" w:cs="Calibri"/>
                <w:color w:val="000000"/>
                <w:lang w:eastAsia="es-MX"/>
              </w:rPr>
              <w:t> </w:t>
            </w:r>
          </w:p>
        </w:tc>
      </w:tr>
    </w:tbl>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6056A6" w:rsidRDefault="006056A6" w:rsidP="005732BF"/>
    <w:p w:rsidR="008D54C3" w:rsidRDefault="008D54C3" w:rsidP="005732BF"/>
    <w:p w:rsidR="00A41C06" w:rsidRDefault="00A41C06" w:rsidP="005732BF"/>
    <w:p w:rsidR="006056A6" w:rsidRDefault="007A6CCD" w:rsidP="005732BF">
      <w:r>
        <w:rPr>
          <w:noProof/>
          <w:lang w:eastAsia="es-MX"/>
        </w:rPr>
        <w:lastRenderedPageBreak/>
        <w:pict>
          <v:shape id="_x0000_s1065" type="#_x0000_t202" style="position:absolute;left:0;text-align:left;margin-left:10.35pt;margin-top:-9.55pt;width:443.1pt;height:21.9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65">
              <w:txbxContent>
                <w:p w:rsidR="003766FD" w:rsidRPr="000F26C2" w:rsidRDefault="003766FD" w:rsidP="001D4299">
                  <w:pPr>
                    <w:rPr>
                      <w:b/>
                    </w:rPr>
                  </w:pPr>
                  <w:r>
                    <w:rPr>
                      <w:b/>
                    </w:rPr>
                    <w:t>Tabla 9.2.10</w:t>
                  </w:r>
                  <w:r w:rsidRPr="000F26C2">
                    <w:rPr>
                      <w:b/>
                    </w:rPr>
                    <w:t xml:space="preserve"> – </w:t>
                  </w:r>
                  <w:r>
                    <w:rPr>
                      <w:b/>
                    </w:rPr>
                    <w:t>Especificación de clases internas de la tabla de mapeo 9.2.8</w:t>
                  </w:r>
                </w:p>
              </w:txbxContent>
            </v:textbox>
          </v:shape>
        </w:pict>
      </w:r>
    </w:p>
    <w:tbl>
      <w:tblPr>
        <w:tblW w:w="5860" w:type="dxa"/>
        <w:tblInd w:w="1497" w:type="dxa"/>
        <w:tblCellMar>
          <w:left w:w="70" w:type="dxa"/>
          <w:right w:w="70" w:type="dxa"/>
        </w:tblCellMar>
        <w:tblLook w:val="04A0" w:firstRow="1" w:lastRow="0" w:firstColumn="1" w:lastColumn="0" w:noHBand="0" w:noVBand="1"/>
      </w:tblPr>
      <w:tblGrid>
        <w:gridCol w:w="2160"/>
        <w:gridCol w:w="1200"/>
        <w:gridCol w:w="2500"/>
      </w:tblGrid>
      <w:tr w:rsidR="00877CA1" w:rsidRPr="00877CA1" w:rsidTr="00877CA1">
        <w:trPr>
          <w:trHeight w:val="330"/>
        </w:trPr>
        <w:tc>
          <w:tcPr>
            <w:tcW w:w="2160" w:type="dxa"/>
            <w:tcBorders>
              <w:top w:val="single" w:sz="8" w:space="0" w:color="auto"/>
              <w:left w:val="single" w:sz="8" w:space="0" w:color="auto"/>
              <w:bottom w:val="nil"/>
              <w:right w:val="nil"/>
            </w:tcBorders>
            <w:shd w:val="clear" w:color="000000" w:fill="000000"/>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c>
          <w:tcPr>
            <w:tcW w:w="1200" w:type="dxa"/>
            <w:tcBorders>
              <w:top w:val="single" w:sz="8" w:space="0" w:color="auto"/>
              <w:left w:val="nil"/>
              <w:bottom w:val="nil"/>
              <w:right w:val="nil"/>
            </w:tcBorders>
            <w:shd w:val="clear" w:color="000000" w:fill="000000"/>
            <w:noWrap/>
            <w:vAlign w:val="bottom"/>
            <w:hideMark/>
          </w:tcPr>
          <w:p w:rsidR="00877CA1" w:rsidRPr="00877CA1" w:rsidRDefault="00877CA1" w:rsidP="00877CA1">
            <w:pPr>
              <w:spacing w:after="0" w:line="240" w:lineRule="auto"/>
              <w:jc w:val="center"/>
              <w:rPr>
                <w:rFonts w:eastAsia="Times New Roman" w:cs="Calibri"/>
                <w:b/>
                <w:bCs/>
                <w:color w:val="FFFFFF"/>
                <w:lang w:eastAsia="es-MX"/>
              </w:rPr>
            </w:pPr>
            <w:r w:rsidRPr="00877CA1">
              <w:rPr>
                <w:rFonts w:eastAsia="Times New Roman" w:cs="Calibri"/>
                <w:b/>
                <w:bCs/>
                <w:color w:val="FFFFFF"/>
                <w:lang w:eastAsia="es-MX"/>
              </w:rPr>
              <w:t>NÚMERO</w:t>
            </w:r>
          </w:p>
        </w:tc>
        <w:tc>
          <w:tcPr>
            <w:tcW w:w="2500" w:type="dxa"/>
            <w:tcBorders>
              <w:top w:val="single" w:sz="8" w:space="0" w:color="auto"/>
              <w:left w:val="nil"/>
              <w:bottom w:val="nil"/>
              <w:right w:val="single" w:sz="8" w:space="0" w:color="auto"/>
            </w:tcBorders>
            <w:shd w:val="clear" w:color="000000" w:fill="000000"/>
            <w:noWrap/>
            <w:vAlign w:val="bottom"/>
            <w:hideMark/>
          </w:tcPr>
          <w:p w:rsidR="00877CA1" w:rsidRPr="00877CA1" w:rsidRDefault="00877CA1" w:rsidP="00877CA1">
            <w:pPr>
              <w:spacing w:after="0" w:line="240" w:lineRule="auto"/>
              <w:jc w:val="center"/>
              <w:rPr>
                <w:rFonts w:eastAsia="Times New Roman" w:cs="Calibri"/>
                <w:b/>
                <w:bCs/>
                <w:color w:val="FFFFFF"/>
                <w:lang w:eastAsia="es-MX"/>
              </w:rPr>
            </w:pPr>
            <w:r w:rsidRPr="00877CA1">
              <w:rPr>
                <w:rFonts w:eastAsia="Times New Roman" w:cs="Calibri"/>
                <w:b/>
                <w:bCs/>
                <w:color w:val="FFFFFF"/>
                <w:lang w:eastAsia="es-MX"/>
              </w:rPr>
              <w:t>CLASE INTERNA</w:t>
            </w:r>
          </w:p>
        </w:tc>
      </w:tr>
      <w:tr w:rsidR="00877CA1" w:rsidRPr="00877CA1" w:rsidTr="00877CA1">
        <w:trPr>
          <w:trHeight w:val="330"/>
        </w:trPr>
        <w:tc>
          <w:tcPr>
            <w:tcW w:w="2160" w:type="dxa"/>
            <w:tcBorders>
              <w:top w:val="nil"/>
              <w:left w:val="single" w:sz="8" w:space="0" w:color="auto"/>
              <w:bottom w:val="nil"/>
              <w:right w:val="nil"/>
            </w:tcBorders>
            <w:shd w:val="clear" w:color="000000" w:fill="404040"/>
            <w:noWrap/>
            <w:vAlign w:val="bottom"/>
            <w:hideMark/>
          </w:tcPr>
          <w:p w:rsidR="00877CA1" w:rsidRPr="00877CA1" w:rsidRDefault="00877CA1" w:rsidP="00877CA1">
            <w:pPr>
              <w:spacing w:after="0" w:line="240" w:lineRule="auto"/>
              <w:jc w:val="center"/>
              <w:rPr>
                <w:rFonts w:eastAsia="Times New Roman" w:cs="Calibri"/>
                <w:color w:val="000000"/>
                <w:lang w:eastAsia="es-MX"/>
              </w:rPr>
            </w:pPr>
            <w:r w:rsidRPr="00877CA1">
              <w:rPr>
                <w:rFonts w:eastAsia="Times New Roman" w:cs="Calibri"/>
                <w:color w:val="000000"/>
                <w:lang w:eastAsia="es-MX"/>
              </w:rPr>
              <w:t>USUARIOS</w:t>
            </w:r>
          </w:p>
        </w:tc>
        <w:tc>
          <w:tcPr>
            <w:tcW w:w="1200" w:type="dxa"/>
            <w:tcBorders>
              <w:top w:val="nil"/>
              <w:left w:val="nil"/>
              <w:bottom w:val="nil"/>
              <w:right w:val="nil"/>
            </w:tcBorders>
            <w:shd w:val="clear" w:color="000000" w:fill="404040"/>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c>
          <w:tcPr>
            <w:tcW w:w="2500" w:type="dxa"/>
            <w:tcBorders>
              <w:top w:val="nil"/>
              <w:left w:val="nil"/>
              <w:bottom w:val="nil"/>
              <w:right w:val="single" w:sz="8" w:space="0" w:color="auto"/>
            </w:tcBorders>
            <w:shd w:val="clear" w:color="000000" w:fill="404040"/>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r>
      <w:tr w:rsidR="00877CA1" w:rsidRPr="00877CA1" w:rsidTr="00877CA1">
        <w:trPr>
          <w:trHeight w:val="345"/>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1</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Alumno</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2</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Sinodal</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3</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Administrador</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4</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TrabajoTitulacion</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000000" w:fill="808080"/>
            <w:noWrap/>
            <w:vAlign w:val="bottom"/>
            <w:hideMark/>
          </w:tcPr>
          <w:p w:rsidR="00877CA1" w:rsidRPr="00877CA1" w:rsidRDefault="00877CA1" w:rsidP="00877CA1">
            <w:pPr>
              <w:spacing w:after="0" w:line="240" w:lineRule="auto"/>
              <w:jc w:val="center"/>
              <w:rPr>
                <w:rFonts w:eastAsia="Times New Roman" w:cs="Calibri"/>
                <w:color w:val="000000"/>
                <w:lang w:eastAsia="es-MX"/>
              </w:rPr>
            </w:pPr>
            <w:r w:rsidRPr="00877CA1">
              <w:rPr>
                <w:rFonts w:eastAsia="Times New Roman" w:cs="Calibri"/>
                <w:color w:val="000000"/>
                <w:lang w:eastAsia="es-MX"/>
              </w:rPr>
              <w:t>TRAMITES</w:t>
            </w:r>
          </w:p>
        </w:tc>
        <w:tc>
          <w:tcPr>
            <w:tcW w:w="1200" w:type="dxa"/>
            <w:tcBorders>
              <w:top w:val="nil"/>
              <w:left w:val="nil"/>
              <w:bottom w:val="nil"/>
              <w:right w:val="nil"/>
            </w:tcBorders>
            <w:shd w:val="clear" w:color="000000" w:fill="808080"/>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 </w:t>
            </w:r>
          </w:p>
        </w:tc>
        <w:tc>
          <w:tcPr>
            <w:tcW w:w="2500" w:type="dxa"/>
            <w:tcBorders>
              <w:top w:val="nil"/>
              <w:left w:val="nil"/>
              <w:bottom w:val="nil"/>
              <w:right w:val="single" w:sz="8" w:space="0" w:color="auto"/>
            </w:tcBorders>
            <w:shd w:val="clear" w:color="000000" w:fill="808080"/>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1</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TramiteTitulacion</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2</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DocumentosDigitales</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3</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AsignacionSinodales</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000000" w:fill="A6A6A6"/>
            <w:noWrap/>
            <w:vAlign w:val="bottom"/>
            <w:hideMark/>
          </w:tcPr>
          <w:p w:rsidR="00877CA1" w:rsidRPr="00877CA1" w:rsidRDefault="00877CA1" w:rsidP="00877CA1">
            <w:pPr>
              <w:spacing w:after="0" w:line="240" w:lineRule="auto"/>
              <w:jc w:val="center"/>
              <w:rPr>
                <w:rFonts w:eastAsia="Times New Roman" w:cs="Calibri"/>
                <w:color w:val="000000"/>
                <w:lang w:eastAsia="es-MX"/>
              </w:rPr>
            </w:pPr>
            <w:r w:rsidRPr="00877CA1">
              <w:rPr>
                <w:rFonts w:eastAsia="Times New Roman" w:cs="Calibri"/>
                <w:color w:val="000000"/>
                <w:lang w:eastAsia="es-MX"/>
              </w:rPr>
              <w:t>OFICIOS</w:t>
            </w:r>
          </w:p>
        </w:tc>
        <w:tc>
          <w:tcPr>
            <w:tcW w:w="1200" w:type="dxa"/>
            <w:tcBorders>
              <w:top w:val="nil"/>
              <w:left w:val="nil"/>
              <w:bottom w:val="nil"/>
              <w:right w:val="nil"/>
            </w:tcBorders>
            <w:shd w:val="clear" w:color="000000" w:fill="A6A6A6"/>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 </w:t>
            </w:r>
          </w:p>
        </w:tc>
        <w:tc>
          <w:tcPr>
            <w:tcW w:w="2500" w:type="dxa"/>
            <w:tcBorders>
              <w:top w:val="nil"/>
              <w:left w:val="nil"/>
              <w:bottom w:val="nil"/>
              <w:right w:val="single" w:sz="8" w:space="0" w:color="auto"/>
            </w:tcBorders>
            <w:shd w:val="clear" w:color="000000" w:fill="A6A6A6"/>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1</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GestionCatalogoOficios</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2</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GeneradorOficios</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000000" w:fill="BFBFBF"/>
            <w:noWrap/>
            <w:vAlign w:val="bottom"/>
            <w:hideMark/>
          </w:tcPr>
          <w:p w:rsidR="00877CA1" w:rsidRPr="00877CA1" w:rsidRDefault="00877CA1" w:rsidP="00877CA1">
            <w:pPr>
              <w:spacing w:after="0" w:line="240" w:lineRule="auto"/>
              <w:jc w:val="center"/>
              <w:rPr>
                <w:rFonts w:eastAsia="Times New Roman" w:cs="Calibri"/>
                <w:color w:val="000000"/>
                <w:lang w:eastAsia="es-MX"/>
              </w:rPr>
            </w:pPr>
            <w:r w:rsidRPr="00877CA1">
              <w:rPr>
                <w:rFonts w:eastAsia="Times New Roman" w:cs="Calibri"/>
                <w:color w:val="000000"/>
                <w:lang w:eastAsia="es-MX"/>
              </w:rPr>
              <w:t>CALENDARIZACION</w:t>
            </w:r>
          </w:p>
        </w:tc>
        <w:tc>
          <w:tcPr>
            <w:tcW w:w="1200" w:type="dxa"/>
            <w:tcBorders>
              <w:top w:val="nil"/>
              <w:left w:val="nil"/>
              <w:bottom w:val="nil"/>
              <w:right w:val="nil"/>
            </w:tcBorders>
            <w:shd w:val="clear" w:color="000000" w:fill="BFBFBF"/>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 </w:t>
            </w:r>
          </w:p>
        </w:tc>
        <w:tc>
          <w:tcPr>
            <w:tcW w:w="2500" w:type="dxa"/>
            <w:tcBorders>
              <w:top w:val="nil"/>
              <w:left w:val="nil"/>
              <w:bottom w:val="nil"/>
              <w:right w:val="single" w:sz="8" w:space="0" w:color="auto"/>
            </w:tcBorders>
            <w:shd w:val="clear" w:color="000000" w:fill="BFBFBF"/>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1</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93887" w:rsidP="00877CA1">
            <w:pPr>
              <w:spacing w:after="0" w:line="240" w:lineRule="auto"/>
              <w:jc w:val="left"/>
              <w:rPr>
                <w:rFonts w:eastAsia="Times New Roman" w:cs="Calibri"/>
                <w:color w:val="000000"/>
                <w:lang w:eastAsia="es-MX"/>
              </w:rPr>
            </w:pPr>
            <w:proofErr w:type="spellStart"/>
            <w:r>
              <w:rPr>
                <w:rFonts w:eastAsia="Times New Roman" w:cs="Calibri"/>
                <w:color w:val="000000"/>
                <w:lang w:eastAsia="es-MX"/>
              </w:rPr>
              <w:t>TareasProgramadasAgenda</w:t>
            </w:r>
            <w:proofErr w:type="spellEnd"/>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2</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Evento</w:t>
            </w:r>
          </w:p>
        </w:tc>
      </w:tr>
      <w:tr w:rsidR="00877CA1" w:rsidRPr="00877CA1" w:rsidTr="00877CA1">
        <w:trPr>
          <w:trHeight w:val="330"/>
        </w:trPr>
        <w:tc>
          <w:tcPr>
            <w:tcW w:w="2160" w:type="dxa"/>
            <w:tcBorders>
              <w:top w:val="nil"/>
              <w:left w:val="single" w:sz="8" w:space="0" w:color="auto"/>
              <w:bottom w:val="nil"/>
              <w:right w:val="nil"/>
            </w:tcBorders>
            <w:shd w:val="clear" w:color="000000" w:fill="D9D9D9"/>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PLANESOPCIONES</w:t>
            </w:r>
          </w:p>
        </w:tc>
        <w:tc>
          <w:tcPr>
            <w:tcW w:w="1200" w:type="dxa"/>
            <w:tcBorders>
              <w:top w:val="nil"/>
              <w:left w:val="nil"/>
              <w:bottom w:val="nil"/>
              <w:right w:val="nil"/>
            </w:tcBorders>
            <w:shd w:val="clear" w:color="000000" w:fill="D9D9D9"/>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 </w:t>
            </w:r>
          </w:p>
        </w:tc>
        <w:tc>
          <w:tcPr>
            <w:tcW w:w="2500" w:type="dxa"/>
            <w:tcBorders>
              <w:top w:val="nil"/>
              <w:left w:val="nil"/>
              <w:bottom w:val="nil"/>
              <w:right w:val="single" w:sz="8" w:space="0" w:color="auto"/>
            </w:tcBorders>
            <w:shd w:val="clear" w:color="000000" w:fill="D9D9D9"/>
            <w:noWrap/>
            <w:vAlign w:val="bottom"/>
            <w:hideMark/>
          </w:tcPr>
          <w:p w:rsidR="00877CA1" w:rsidRPr="00877CA1" w:rsidRDefault="00877CA1" w:rsidP="00877CA1">
            <w:pPr>
              <w:spacing w:after="0" w:line="240" w:lineRule="auto"/>
              <w:jc w:val="left"/>
              <w:rPr>
                <w:rFonts w:eastAsia="Times New Roman" w:cs="Calibri"/>
                <w:color w:val="000000"/>
                <w:lang w:eastAsia="es-MX"/>
              </w:rPr>
            </w:pPr>
            <w:r w:rsidRPr="00877CA1">
              <w:rPr>
                <w:rFonts w:eastAsia="Times New Roman" w:cs="Calibri"/>
                <w:color w:val="000000"/>
                <w:lang w:eastAsia="es-MX"/>
              </w:rPr>
              <w:t> </w:t>
            </w:r>
          </w:p>
        </w:tc>
      </w:tr>
      <w:tr w:rsidR="00877CA1" w:rsidRPr="00877CA1" w:rsidTr="00877CA1">
        <w:trPr>
          <w:trHeight w:val="330"/>
        </w:trPr>
        <w:tc>
          <w:tcPr>
            <w:tcW w:w="2160" w:type="dxa"/>
            <w:tcBorders>
              <w:top w:val="nil"/>
              <w:left w:val="single" w:sz="8" w:space="0" w:color="auto"/>
              <w:bottom w:val="nil"/>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nil"/>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1</w:t>
            </w:r>
          </w:p>
        </w:tc>
        <w:tc>
          <w:tcPr>
            <w:tcW w:w="2500" w:type="dxa"/>
            <w:tcBorders>
              <w:top w:val="nil"/>
              <w:left w:val="nil"/>
              <w:bottom w:val="nil"/>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PlanesEstudio</w:t>
            </w:r>
            <w:proofErr w:type="spellEnd"/>
          </w:p>
        </w:tc>
      </w:tr>
      <w:tr w:rsidR="00877CA1" w:rsidRPr="00877CA1" w:rsidTr="00877CA1">
        <w:trPr>
          <w:trHeight w:val="345"/>
        </w:trPr>
        <w:tc>
          <w:tcPr>
            <w:tcW w:w="2160" w:type="dxa"/>
            <w:tcBorders>
              <w:top w:val="nil"/>
              <w:left w:val="single" w:sz="8" w:space="0" w:color="auto"/>
              <w:bottom w:val="single" w:sz="8" w:space="0" w:color="auto"/>
              <w:right w:val="nil"/>
            </w:tcBorders>
            <w:shd w:val="clear" w:color="auto" w:fill="auto"/>
            <w:noWrap/>
            <w:vAlign w:val="bottom"/>
            <w:hideMark/>
          </w:tcPr>
          <w:p w:rsidR="00877CA1" w:rsidRPr="00877CA1" w:rsidRDefault="00877CA1" w:rsidP="00877CA1">
            <w:pPr>
              <w:spacing w:after="0" w:line="240" w:lineRule="auto"/>
              <w:jc w:val="left"/>
              <w:rPr>
                <w:rFonts w:ascii="Calibri" w:eastAsia="Times New Roman" w:hAnsi="Calibri" w:cs="Calibri"/>
                <w:color w:val="000000"/>
                <w:lang w:eastAsia="es-MX"/>
              </w:rPr>
            </w:pPr>
            <w:r w:rsidRPr="00877CA1">
              <w:rPr>
                <w:rFonts w:ascii="Calibri" w:eastAsia="Times New Roman" w:hAnsi="Calibri" w:cs="Calibri"/>
                <w:color w:val="000000"/>
                <w:lang w:eastAsia="es-MX"/>
              </w:rPr>
              <w:t> </w:t>
            </w:r>
          </w:p>
        </w:tc>
        <w:tc>
          <w:tcPr>
            <w:tcW w:w="1200" w:type="dxa"/>
            <w:tcBorders>
              <w:top w:val="nil"/>
              <w:left w:val="nil"/>
              <w:bottom w:val="single" w:sz="8" w:space="0" w:color="auto"/>
              <w:right w:val="nil"/>
            </w:tcBorders>
            <w:shd w:val="clear" w:color="auto" w:fill="auto"/>
            <w:noWrap/>
            <w:vAlign w:val="bottom"/>
            <w:hideMark/>
          </w:tcPr>
          <w:p w:rsidR="00877CA1" w:rsidRPr="00877CA1" w:rsidRDefault="00877CA1" w:rsidP="00877CA1">
            <w:pPr>
              <w:spacing w:after="0" w:line="240" w:lineRule="auto"/>
              <w:jc w:val="right"/>
              <w:rPr>
                <w:rFonts w:eastAsia="Times New Roman" w:cs="Calibri"/>
                <w:color w:val="000000"/>
                <w:lang w:eastAsia="es-MX"/>
              </w:rPr>
            </w:pPr>
            <w:r w:rsidRPr="00877CA1">
              <w:rPr>
                <w:rFonts w:eastAsia="Times New Roman" w:cs="Calibri"/>
                <w:color w:val="000000"/>
                <w:lang w:eastAsia="es-MX"/>
              </w:rPr>
              <w:t>2</w:t>
            </w:r>
          </w:p>
        </w:tc>
        <w:tc>
          <w:tcPr>
            <w:tcW w:w="2500" w:type="dxa"/>
            <w:tcBorders>
              <w:top w:val="nil"/>
              <w:left w:val="nil"/>
              <w:bottom w:val="single" w:sz="8" w:space="0" w:color="auto"/>
              <w:right w:val="single" w:sz="8" w:space="0" w:color="auto"/>
            </w:tcBorders>
            <w:shd w:val="clear" w:color="auto" w:fill="auto"/>
            <w:noWrap/>
            <w:vAlign w:val="bottom"/>
            <w:hideMark/>
          </w:tcPr>
          <w:p w:rsidR="00877CA1" w:rsidRPr="00877CA1" w:rsidRDefault="00877CA1" w:rsidP="00877CA1">
            <w:pPr>
              <w:spacing w:after="0" w:line="240" w:lineRule="auto"/>
              <w:jc w:val="left"/>
              <w:rPr>
                <w:rFonts w:eastAsia="Times New Roman" w:cs="Calibri"/>
                <w:color w:val="000000"/>
                <w:lang w:eastAsia="es-MX"/>
              </w:rPr>
            </w:pPr>
            <w:proofErr w:type="spellStart"/>
            <w:r w:rsidRPr="00877CA1">
              <w:rPr>
                <w:rFonts w:eastAsia="Times New Roman" w:cs="Calibri"/>
                <w:color w:val="000000"/>
                <w:lang w:eastAsia="es-MX"/>
              </w:rPr>
              <w:t>OpcionesTitulacion</w:t>
            </w:r>
            <w:proofErr w:type="spellEnd"/>
          </w:p>
        </w:tc>
      </w:tr>
    </w:tbl>
    <w:p w:rsidR="006056A6" w:rsidRDefault="006056A6" w:rsidP="006056A6"/>
    <w:p w:rsidR="006056A6" w:rsidRDefault="00A41C06" w:rsidP="006056A6">
      <w:r>
        <w:t xml:space="preserve">Así mismo </w:t>
      </w:r>
      <w:r w:rsidR="006056A6">
        <w:t>se corrobora que todos los componentes propuestos desempeñarán una función dentro del sistema para cubrir los requisitos funcionales en su totalidad.</w:t>
      </w:r>
    </w:p>
    <w:p w:rsidR="000435E3" w:rsidRDefault="000435E3" w:rsidP="006056A6">
      <w:pPr>
        <w:pStyle w:val="Ttulo1"/>
      </w:pPr>
      <w:bookmarkStart w:id="55" w:name="_Toc354750535"/>
    </w:p>
    <w:p w:rsidR="00CE40DE" w:rsidRDefault="00CE40DE" w:rsidP="00CE40DE"/>
    <w:p w:rsidR="00CE40DE" w:rsidRDefault="00CE40DE" w:rsidP="00CE40DE"/>
    <w:p w:rsidR="00CE40DE" w:rsidRDefault="00CE40DE" w:rsidP="00CE40DE"/>
    <w:p w:rsidR="00CE40DE" w:rsidRDefault="00CE40DE" w:rsidP="00CE40DE"/>
    <w:p w:rsidR="00CE40DE" w:rsidRDefault="00CE40DE" w:rsidP="00CE40DE"/>
    <w:p w:rsidR="00CE40DE" w:rsidRDefault="00CE40DE" w:rsidP="00CE40DE"/>
    <w:p w:rsidR="00CE40DE" w:rsidRDefault="00CE40DE" w:rsidP="00CE40DE"/>
    <w:p w:rsidR="00CE40DE" w:rsidRDefault="00CE40DE" w:rsidP="00CE40DE"/>
    <w:p w:rsidR="00CE40DE" w:rsidRDefault="00CE40DE" w:rsidP="00CE40DE"/>
    <w:p w:rsidR="00CE40DE" w:rsidRDefault="00CE40DE" w:rsidP="00CE40DE">
      <w:pPr>
        <w:pStyle w:val="Ttulo1"/>
      </w:pPr>
      <w:bookmarkStart w:id="56" w:name="_Toc358408724"/>
      <w:r>
        <w:lastRenderedPageBreak/>
        <w:t>10. Evaluación de la arquitectura propuesta</w:t>
      </w:r>
      <w:bookmarkEnd w:id="56"/>
    </w:p>
    <w:p w:rsidR="00CE40DE" w:rsidRDefault="00CE40DE" w:rsidP="00CE40DE">
      <w:r>
        <w:t>Una vez que se ha verificado que la arquitectura propuesta satisface los requisitos funcionales del usuario, se procederá a evaluar un requisito de calidad específico.</w:t>
      </w:r>
    </w:p>
    <w:p w:rsidR="00CE40DE" w:rsidRDefault="00CE40DE" w:rsidP="00CE40DE">
      <w:r>
        <w:t>Para ello se ha seleccionado el atributo de mantenibilidad debido a la naturaleza del entorno en que el sistema funcionará, el cual, al tratarse de una institución educativa, obliga al software a adaptarse a los posibles cambios en cuanto a reglamentos, planes de estudio y oferta educativa disponible.</w:t>
      </w:r>
    </w:p>
    <w:p w:rsidR="00CE40DE" w:rsidRDefault="00CE40DE" w:rsidP="00CE40DE">
      <w:pPr>
        <w:pStyle w:val="Ttulo2"/>
      </w:pPr>
      <w:bookmarkStart w:id="57" w:name="_Toc358408725"/>
      <w:r>
        <w:t>10.1 Expediente de escenarios</w:t>
      </w:r>
      <w:bookmarkEnd w:id="57"/>
      <w:r>
        <w:t xml:space="preserve"> </w:t>
      </w:r>
    </w:p>
    <w:p w:rsidR="00CE40DE" w:rsidRDefault="009F6116" w:rsidP="00CE40DE">
      <w:r>
        <w:t>La evaluación a realizar estará basada en escenarios por lo que e</w:t>
      </w:r>
      <w:r w:rsidR="00CE40DE">
        <w:t>l primer</w:t>
      </w:r>
      <w:r>
        <w:t xml:space="preserve"> paso </w:t>
      </w:r>
      <w:r w:rsidR="00CE40DE">
        <w:t xml:space="preserve"> </w:t>
      </w:r>
      <w:r>
        <w:t>a realizar</w:t>
      </w:r>
      <w:r w:rsidR="00CE40DE">
        <w:t>, una vez que se ha seleccionado el requisito de calidad a verificar, consiste en definir un expediente de escenarios</w:t>
      </w:r>
      <w:r w:rsidR="007930DE">
        <w:t>, los cuales consisten en situaciones específicas en que el sistema se ve involucrado.</w:t>
      </w:r>
    </w:p>
    <w:p w:rsidR="007930DE" w:rsidRDefault="007930DE" w:rsidP="00CE40DE">
      <w:r>
        <w:t>Partiendo del atributo de mantenibilidad se establece que el expediente debe contener escenarios de cambios a los cuales se someterá al sistema.</w:t>
      </w:r>
    </w:p>
    <w:p w:rsidR="007930DE" w:rsidRDefault="007930DE" w:rsidP="00CE40DE">
      <w:r>
        <w:t>Para el proceso de elaboración del expediente se retomó una lista inicial de cambios propuestos, los cuales fueron clasificados por su probabilidad de ocurrencia. Posteriormente se tomó una muestra significativa en la que se contemplaron cuatro escenarios de alta probabilidad de ocurrencia, tres de media, y por último tres de baja.</w:t>
      </w:r>
    </w:p>
    <w:p w:rsidR="007930DE" w:rsidRDefault="007930DE" w:rsidP="00CE40DE">
      <w:r>
        <w:t xml:space="preserve">De este modo se estableció una escala de pesos </w:t>
      </w:r>
      <w:r w:rsidR="006F535B">
        <w:t xml:space="preserve">asignables </w:t>
      </w:r>
      <w:r>
        <w:t>como la que se muestra en la tabla 10.1.1</w:t>
      </w:r>
      <w:r w:rsidR="006F535B">
        <w:t>.</w:t>
      </w:r>
    </w:p>
    <w:tbl>
      <w:tblPr>
        <w:tblStyle w:val="Tablaconcuadrcula"/>
        <w:tblW w:w="0" w:type="auto"/>
        <w:tblInd w:w="2885" w:type="dxa"/>
        <w:tblLook w:val="04A0" w:firstRow="1" w:lastRow="0" w:firstColumn="1" w:lastColumn="0" w:noHBand="0" w:noVBand="1"/>
      </w:tblPr>
      <w:tblGrid>
        <w:gridCol w:w="1668"/>
        <w:gridCol w:w="1417"/>
      </w:tblGrid>
      <w:tr w:rsidR="007930DE" w:rsidTr="006F535B">
        <w:tc>
          <w:tcPr>
            <w:tcW w:w="1668" w:type="dxa"/>
          </w:tcPr>
          <w:p w:rsidR="007930DE" w:rsidRPr="007930DE" w:rsidRDefault="007930DE" w:rsidP="007930DE">
            <w:pPr>
              <w:jc w:val="center"/>
              <w:rPr>
                <w:b/>
              </w:rPr>
            </w:pPr>
            <w:r w:rsidRPr="007930DE">
              <w:rPr>
                <w:b/>
              </w:rPr>
              <w:t>PROBABILIDAD DE OCURRENCIA</w:t>
            </w:r>
          </w:p>
        </w:tc>
        <w:tc>
          <w:tcPr>
            <w:tcW w:w="1417" w:type="dxa"/>
          </w:tcPr>
          <w:p w:rsidR="007930DE" w:rsidRPr="007930DE" w:rsidRDefault="007930DE" w:rsidP="007930DE">
            <w:pPr>
              <w:jc w:val="center"/>
              <w:rPr>
                <w:b/>
              </w:rPr>
            </w:pPr>
            <w:r w:rsidRPr="007930DE">
              <w:rPr>
                <w:b/>
              </w:rPr>
              <w:t>RANGO DE PESOS ASIGNABLES</w:t>
            </w:r>
          </w:p>
        </w:tc>
      </w:tr>
      <w:tr w:rsidR="007930DE" w:rsidTr="006F535B">
        <w:tc>
          <w:tcPr>
            <w:tcW w:w="1668" w:type="dxa"/>
          </w:tcPr>
          <w:p w:rsidR="007930DE" w:rsidRDefault="007930DE" w:rsidP="006F535B">
            <w:pPr>
              <w:jc w:val="center"/>
            </w:pPr>
            <w:r>
              <w:t>Alta</w:t>
            </w:r>
          </w:p>
        </w:tc>
        <w:tc>
          <w:tcPr>
            <w:tcW w:w="1417" w:type="dxa"/>
          </w:tcPr>
          <w:p w:rsidR="007930DE" w:rsidRDefault="007930DE" w:rsidP="006F535B">
            <w:pPr>
              <w:jc w:val="center"/>
            </w:pPr>
            <w:r>
              <w:t>5-6</w:t>
            </w:r>
          </w:p>
        </w:tc>
      </w:tr>
      <w:tr w:rsidR="007930DE" w:rsidTr="006F535B">
        <w:tc>
          <w:tcPr>
            <w:tcW w:w="1668" w:type="dxa"/>
          </w:tcPr>
          <w:p w:rsidR="007930DE" w:rsidRDefault="007930DE" w:rsidP="006F535B">
            <w:pPr>
              <w:jc w:val="center"/>
            </w:pPr>
            <w:r>
              <w:t>Media</w:t>
            </w:r>
          </w:p>
        </w:tc>
        <w:tc>
          <w:tcPr>
            <w:tcW w:w="1417" w:type="dxa"/>
          </w:tcPr>
          <w:p w:rsidR="007930DE" w:rsidRDefault="006F535B" w:rsidP="006F535B">
            <w:pPr>
              <w:jc w:val="center"/>
            </w:pPr>
            <w:r>
              <w:t>3-4</w:t>
            </w:r>
          </w:p>
        </w:tc>
      </w:tr>
      <w:tr w:rsidR="007930DE" w:rsidTr="006F535B">
        <w:tc>
          <w:tcPr>
            <w:tcW w:w="1668" w:type="dxa"/>
          </w:tcPr>
          <w:p w:rsidR="007930DE" w:rsidRDefault="007930DE" w:rsidP="006F535B">
            <w:pPr>
              <w:jc w:val="center"/>
            </w:pPr>
            <w:r>
              <w:t>Baja</w:t>
            </w:r>
          </w:p>
        </w:tc>
        <w:tc>
          <w:tcPr>
            <w:tcW w:w="1417" w:type="dxa"/>
          </w:tcPr>
          <w:p w:rsidR="007930DE" w:rsidRDefault="006F535B" w:rsidP="006F535B">
            <w:pPr>
              <w:jc w:val="center"/>
            </w:pPr>
            <w:r>
              <w:t>1-2</w:t>
            </w:r>
          </w:p>
        </w:tc>
      </w:tr>
    </w:tbl>
    <w:p w:rsidR="007930DE" w:rsidRPr="00CE40DE" w:rsidRDefault="007A6CCD" w:rsidP="00CE40DE">
      <w:r>
        <w:rPr>
          <w:noProof/>
          <w:lang w:eastAsia="es-MX"/>
        </w:rPr>
        <w:pict>
          <v:shape id="_x0000_s1069" type="#_x0000_t202" style="position:absolute;left:0;text-align:left;margin-left:87.8pt;margin-top:3.85pt;width:277.6pt;height:21.95pt;z-index:2517135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69">
              <w:txbxContent>
                <w:p w:rsidR="003766FD" w:rsidRPr="000F26C2" w:rsidRDefault="003766FD" w:rsidP="006F535B">
                  <w:pPr>
                    <w:rPr>
                      <w:b/>
                    </w:rPr>
                  </w:pPr>
                  <w:r>
                    <w:rPr>
                      <w:b/>
                    </w:rPr>
                    <w:t>Tabla 10.1.1</w:t>
                  </w:r>
                  <w:r w:rsidRPr="000F26C2">
                    <w:rPr>
                      <w:b/>
                    </w:rPr>
                    <w:t xml:space="preserve"> – </w:t>
                  </w:r>
                  <w:r>
                    <w:rPr>
                      <w:b/>
                    </w:rPr>
                    <w:t>Rangos de pesos asignables a escenarios</w:t>
                  </w:r>
                </w:p>
              </w:txbxContent>
            </v:textbox>
          </v:shape>
        </w:pict>
      </w:r>
    </w:p>
    <w:bookmarkEnd w:id="55"/>
    <w:p w:rsidR="006F535B" w:rsidRDefault="006F535B" w:rsidP="006056A6">
      <w:pPr>
        <w:rPr>
          <w:rFonts w:eastAsiaTheme="majorEastAsia" w:cstheme="majorBidi"/>
          <w:bCs/>
          <w:sz w:val="24"/>
          <w:szCs w:val="28"/>
        </w:rPr>
      </w:pPr>
    </w:p>
    <w:p w:rsidR="00D70B18" w:rsidRDefault="006F535B" w:rsidP="006056A6">
      <w:pPr>
        <w:rPr>
          <w:rFonts w:eastAsiaTheme="majorEastAsia" w:cstheme="majorBidi"/>
          <w:bCs/>
          <w:sz w:val="24"/>
          <w:szCs w:val="28"/>
        </w:rPr>
      </w:pPr>
      <w:r>
        <w:rPr>
          <w:rFonts w:eastAsiaTheme="majorEastAsia" w:cstheme="majorBidi"/>
          <w:bCs/>
          <w:sz w:val="24"/>
          <w:szCs w:val="28"/>
        </w:rPr>
        <w:t>El peso asignado a cada escenario fue establecido a través de una sesión de votación abierta en la que cada uno de los integrantes expuso su opinión.</w:t>
      </w:r>
    </w:p>
    <w:p w:rsidR="006F535B" w:rsidRDefault="006F535B" w:rsidP="006056A6">
      <w:pPr>
        <w:rPr>
          <w:rFonts w:eastAsiaTheme="majorEastAsia" w:cstheme="majorBidi"/>
          <w:bCs/>
          <w:sz w:val="24"/>
          <w:szCs w:val="28"/>
        </w:rPr>
      </w:pPr>
      <w:r>
        <w:rPr>
          <w:rFonts w:eastAsiaTheme="majorEastAsia" w:cstheme="majorBidi"/>
          <w:bCs/>
          <w:sz w:val="24"/>
          <w:szCs w:val="28"/>
        </w:rPr>
        <w:t>Después de este proceso se procedió a normalizar los pesos asignados obteniendo en última instancia el expediente mostrado en la tabla 10.1.2.</w:t>
      </w:r>
    </w:p>
    <w:p w:rsidR="006F535B" w:rsidRPr="006F535B" w:rsidRDefault="006F535B" w:rsidP="006056A6">
      <w:pPr>
        <w:rPr>
          <w:rFonts w:eastAsiaTheme="majorEastAsia" w:cstheme="majorBidi"/>
          <w:bCs/>
          <w:sz w:val="24"/>
          <w:szCs w:val="28"/>
        </w:rPr>
      </w:pPr>
    </w:p>
    <w:p w:rsidR="000435E3" w:rsidRDefault="000435E3" w:rsidP="006056A6">
      <w:pPr>
        <w:rPr>
          <w:rFonts w:eastAsiaTheme="majorEastAsia" w:cstheme="majorBidi"/>
          <w:b/>
          <w:bCs/>
          <w:sz w:val="24"/>
          <w:szCs w:val="28"/>
        </w:rPr>
      </w:pPr>
    </w:p>
    <w:p w:rsidR="000435E3" w:rsidRDefault="000435E3" w:rsidP="006056A6">
      <w:pPr>
        <w:rPr>
          <w:rFonts w:eastAsiaTheme="majorEastAsia" w:cstheme="majorBidi"/>
          <w:b/>
          <w:bCs/>
          <w:sz w:val="24"/>
          <w:szCs w:val="28"/>
        </w:rPr>
      </w:pPr>
    </w:p>
    <w:p w:rsidR="000435E3" w:rsidRDefault="000435E3" w:rsidP="006056A6">
      <w:pPr>
        <w:rPr>
          <w:rFonts w:eastAsiaTheme="majorEastAsia" w:cstheme="majorBidi"/>
          <w:b/>
          <w:bCs/>
          <w:sz w:val="24"/>
          <w:szCs w:val="28"/>
        </w:rPr>
      </w:pPr>
    </w:p>
    <w:p w:rsidR="006F535B" w:rsidRDefault="006F535B" w:rsidP="006056A6">
      <w:pPr>
        <w:rPr>
          <w:rFonts w:eastAsiaTheme="majorEastAsia" w:cstheme="majorBidi"/>
          <w:b/>
          <w:bCs/>
          <w:sz w:val="24"/>
          <w:szCs w:val="28"/>
        </w:rPr>
      </w:pPr>
    </w:p>
    <w:tbl>
      <w:tblPr>
        <w:tblStyle w:val="Cuadrculaclara"/>
        <w:tblW w:w="5000" w:type="pct"/>
        <w:tblLook w:val="04A0" w:firstRow="1" w:lastRow="0" w:firstColumn="1" w:lastColumn="0" w:noHBand="0" w:noVBand="1"/>
      </w:tblPr>
      <w:tblGrid>
        <w:gridCol w:w="1397"/>
        <w:gridCol w:w="5005"/>
        <w:gridCol w:w="763"/>
        <w:gridCol w:w="1889"/>
      </w:tblGrid>
      <w:tr w:rsidR="0016473E" w:rsidRPr="0016473E" w:rsidTr="001647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shd w:val="clear" w:color="auto" w:fill="000000" w:themeFill="text1"/>
          </w:tcPr>
          <w:p w:rsidR="0016473E" w:rsidRPr="0016473E" w:rsidRDefault="00800945" w:rsidP="0016473E">
            <w:pPr>
              <w:jc w:val="center"/>
              <w:rPr>
                <w:sz w:val="24"/>
                <w:szCs w:val="24"/>
              </w:rPr>
            </w:pPr>
            <w:r w:rsidRPr="0016473E">
              <w:rPr>
                <w:sz w:val="24"/>
                <w:szCs w:val="24"/>
              </w:rPr>
              <w:lastRenderedPageBreak/>
              <w:t>CATEGORÍA</w:t>
            </w:r>
          </w:p>
        </w:tc>
        <w:tc>
          <w:tcPr>
            <w:tcW w:w="2922" w:type="pct"/>
            <w:shd w:val="clear" w:color="auto" w:fill="000000" w:themeFill="text1"/>
          </w:tcPr>
          <w:p w:rsidR="0016473E" w:rsidRPr="0016473E" w:rsidRDefault="00800945" w:rsidP="0016473E">
            <w:pPr>
              <w:jc w:val="center"/>
              <w:cnfStyle w:val="100000000000" w:firstRow="1" w:lastRow="0" w:firstColumn="0" w:lastColumn="0" w:oddVBand="0" w:evenVBand="0" w:oddHBand="0" w:evenHBand="0" w:firstRowFirstColumn="0" w:firstRowLastColumn="0" w:lastRowFirstColumn="0" w:lastRowLastColumn="0"/>
              <w:rPr>
                <w:sz w:val="24"/>
                <w:szCs w:val="24"/>
              </w:rPr>
            </w:pPr>
            <w:r w:rsidRPr="0016473E">
              <w:rPr>
                <w:sz w:val="24"/>
                <w:szCs w:val="24"/>
              </w:rPr>
              <w:t>DESCRIPCIÓN DEL ESCENARIO</w:t>
            </w:r>
          </w:p>
        </w:tc>
        <w:tc>
          <w:tcPr>
            <w:tcW w:w="390" w:type="pct"/>
            <w:shd w:val="clear" w:color="auto" w:fill="000000" w:themeFill="text1"/>
          </w:tcPr>
          <w:p w:rsidR="0016473E" w:rsidRPr="0016473E" w:rsidRDefault="00800945" w:rsidP="0016473E">
            <w:pPr>
              <w:jc w:val="center"/>
              <w:cnfStyle w:val="100000000000" w:firstRow="1" w:lastRow="0" w:firstColumn="0" w:lastColumn="0" w:oddVBand="0" w:evenVBand="0" w:oddHBand="0" w:evenHBand="0" w:firstRowFirstColumn="0" w:firstRowLastColumn="0" w:lastRowFirstColumn="0" w:lastRowLastColumn="0"/>
              <w:rPr>
                <w:sz w:val="24"/>
                <w:szCs w:val="24"/>
              </w:rPr>
            </w:pPr>
            <w:r w:rsidRPr="0016473E">
              <w:rPr>
                <w:sz w:val="24"/>
                <w:szCs w:val="24"/>
              </w:rPr>
              <w:t>PESO</w:t>
            </w:r>
          </w:p>
        </w:tc>
        <w:tc>
          <w:tcPr>
            <w:tcW w:w="779" w:type="pct"/>
            <w:shd w:val="clear" w:color="auto" w:fill="000000" w:themeFill="text1"/>
          </w:tcPr>
          <w:p w:rsidR="0016473E" w:rsidRPr="0016473E" w:rsidRDefault="00800945" w:rsidP="0016473E">
            <w:pPr>
              <w:jc w:val="center"/>
              <w:cnfStyle w:val="100000000000" w:firstRow="1" w:lastRow="0" w:firstColumn="0" w:lastColumn="0" w:oddVBand="0" w:evenVBand="0" w:oddHBand="0" w:evenHBand="0" w:firstRowFirstColumn="0" w:firstRowLastColumn="0" w:lastRowFirstColumn="0" w:lastRowLastColumn="0"/>
              <w:rPr>
                <w:sz w:val="24"/>
                <w:szCs w:val="24"/>
              </w:rPr>
            </w:pPr>
            <w:r w:rsidRPr="0016473E">
              <w:rPr>
                <w:sz w:val="24"/>
                <w:szCs w:val="24"/>
              </w:rPr>
              <w:t>NORMALIZACIÓN</w:t>
            </w:r>
          </w:p>
        </w:tc>
      </w:tr>
      <w:tr w:rsidR="0016473E" w:rsidTr="00070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Comunicación con sistemas externos</w:t>
            </w:r>
          </w:p>
        </w:tc>
        <w:tc>
          <w:tcPr>
            <w:tcW w:w="2922" w:type="pct"/>
            <w:vAlign w:val="center"/>
          </w:tcPr>
          <w:p w:rsidR="0016473E" w:rsidRPr="0016473E" w:rsidRDefault="0016473E" w:rsidP="0007089B">
            <w:pP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C1.- El sistema proporcionará un listado semanal de los exámenes programados al departamento de comunicación y difusión para que éste lo publique en la página web del ITC</w:t>
            </w:r>
            <w:r>
              <w:rPr>
                <w:rFonts w:cs="Arial"/>
              </w:rPr>
              <w:t>.</w:t>
            </w:r>
          </w:p>
        </w:tc>
        <w:tc>
          <w:tcPr>
            <w:tcW w:w="390"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2</w:t>
            </w:r>
          </w:p>
        </w:tc>
        <w:tc>
          <w:tcPr>
            <w:tcW w:w="779"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0.0512</w:t>
            </w:r>
          </w:p>
        </w:tc>
      </w:tr>
      <w:tr w:rsidR="0016473E" w:rsidTr="00070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Notificaciones del sistema</w:t>
            </w:r>
          </w:p>
        </w:tc>
        <w:tc>
          <w:tcPr>
            <w:tcW w:w="2922" w:type="pct"/>
            <w:vAlign w:val="center"/>
          </w:tcPr>
          <w:p w:rsidR="0016473E" w:rsidRPr="0016473E" w:rsidRDefault="0016473E" w:rsidP="0007089B">
            <w:pP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 xml:space="preserve">C2.-  </w:t>
            </w:r>
            <w:r>
              <w:rPr>
                <w:rFonts w:cs="Arial"/>
              </w:rPr>
              <w:t>El sistema enviará un</w:t>
            </w:r>
            <w:r w:rsidR="00893887">
              <w:rPr>
                <w:rFonts w:cs="Arial"/>
              </w:rPr>
              <w:t>a</w:t>
            </w:r>
            <w:r>
              <w:rPr>
                <w:rFonts w:cs="Arial"/>
              </w:rPr>
              <w:t xml:space="preserve"> notificación a aquellos estudiantes con un examen programado, dos o tres días antes de la aplicación del mismo</w:t>
            </w:r>
            <w:r w:rsidR="00330450">
              <w:rPr>
                <w:rFonts w:cs="Arial"/>
              </w:rPr>
              <w:t>, solicitando su confirmación a más tardar un día antes de la fecha establecida.</w:t>
            </w:r>
          </w:p>
        </w:tc>
        <w:tc>
          <w:tcPr>
            <w:tcW w:w="390"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6</w:t>
            </w:r>
          </w:p>
        </w:tc>
        <w:tc>
          <w:tcPr>
            <w:tcW w:w="779"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0.1538</w:t>
            </w:r>
          </w:p>
        </w:tc>
      </w:tr>
      <w:tr w:rsidR="0016473E" w:rsidTr="0007089B">
        <w:trPr>
          <w:cnfStyle w:val="000000100000" w:firstRow="0" w:lastRow="0" w:firstColumn="0" w:lastColumn="0" w:oddVBand="0" w:evenVBand="0" w:oddHBand="1" w:evenHBand="0" w:firstRowFirstColumn="0" w:firstRowLastColumn="0" w:lastRowFirstColumn="0" w:lastRowLastColumn="0"/>
          <w:trHeight w:val="939"/>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Notificaciones del sistema</w:t>
            </w:r>
          </w:p>
        </w:tc>
        <w:tc>
          <w:tcPr>
            <w:tcW w:w="2922" w:type="pct"/>
            <w:vAlign w:val="center"/>
          </w:tcPr>
          <w:p w:rsidR="0016473E" w:rsidRPr="0016473E" w:rsidRDefault="0016473E" w:rsidP="0007089B">
            <w:pP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 xml:space="preserve">C3.- </w:t>
            </w:r>
            <w:r w:rsidR="00330450">
              <w:rPr>
                <w:rFonts w:cs="Arial"/>
              </w:rPr>
              <w:t>El sistema sustituirá a los profesores que no confirmen su asistencia a los eventos programados</w:t>
            </w:r>
            <w:r w:rsidR="00A94F7B">
              <w:rPr>
                <w:rFonts w:cs="Arial"/>
              </w:rPr>
              <w:t xml:space="preserve"> y notificará a los nuevos profesores asignados</w:t>
            </w:r>
            <w:bookmarkStart w:id="58" w:name="_GoBack"/>
            <w:bookmarkEnd w:id="58"/>
            <w:r w:rsidR="00330450">
              <w:rPr>
                <w:rFonts w:cs="Arial"/>
              </w:rPr>
              <w:t>.</w:t>
            </w:r>
          </w:p>
        </w:tc>
        <w:tc>
          <w:tcPr>
            <w:tcW w:w="390"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3</w:t>
            </w:r>
          </w:p>
        </w:tc>
        <w:tc>
          <w:tcPr>
            <w:tcW w:w="779"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0.0769</w:t>
            </w:r>
          </w:p>
        </w:tc>
      </w:tr>
      <w:tr w:rsidR="0016473E" w:rsidTr="00070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Ampliación del dominio de trámites</w:t>
            </w:r>
          </w:p>
        </w:tc>
        <w:tc>
          <w:tcPr>
            <w:tcW w:w="2922" w:type="pct"/>
            <w:vAlign w:val="center"/>
          </w:tcPr>
          <w:p w:rsidR="0016473E" w:rsidRPr="0016473E" w:rsidRDefault="0016473E" w:rsidP="0007089B">
            <w:pP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 xml:space="preserve">C4.- </w:t>
            </w:r>
            <w:r w:rsidR="00330450">
              <w:rPr>
                <w:rFonts w:cs="Arial"/>
              </w:rPr>
              <w:t>El sistema permitirá la recalendarización de un examen que no haya sido aplicado.</w:t>
            </w:r>
          </w:p>
        </w:tc>
        <w:tc>
          <w:tcPr>
            <w:tcW w:w="390"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4</w:t>
            </w:r>
          </w:p>
        </w:tc>
        <w:tc>
          <w:tcPr>
            <w:tcW w:w="779"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0.1025</w:t>
            </w:r>
          </w:p>
        </w:tc>
      </w:tr>
      <w:tr w:rsidR="0016473E" w:rsidTr="00070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Comunicación con sistemas externos</w:t>
            </w:r>
          </w:p>
        </w:tc>
        <w:tc>
          <w:tcPr>
            <w:tcW w:w="2922" w:type="pct"/>
            <w:vAlign w:val="center"/>
          </w:tcPr>
          <w:p w:rsidR="0016473E" w:rsidRPr="0016473E" w:rsidRDefault="0016473E" w:rsidP="0007089B">
            <w:pP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 xml:space="preserve">C5.- </w:t>
            </w:r>
            <w:r w:rsidR="00330450">
              <w:rPr>
                <w:rFonts w:cs="Arial"/>
              </w:rPr>
              <w:t>El sistema permitirá enviar fotografías de los actos de titulación al departamento de comunicación y difusión para que sean publicados en el portal web del ITC.</w:t>
            </w:r>
          </w:p>
        </w:tc>
        <w:tc>
          <w:tcPr>
            <w:tcW w:w="390"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1</w:t>
            </w:r>
          </w:p>
        </w:tc>
        <w:tc>
          <w:tcPr>
            <w:tcW w:w="779"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0.0256</w:t>
            </w:r>
          </w:p>
        </w:tc>
      </w:tr>
      <w:tr w:rsidR="0016473E" w:rsidTr="00070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Ampliación del dominio de trámites</w:t>
            </w:r>
          </w:p>
        </w:tc>
        <w:tc>
          <w:tcPr>
            <w:tcW w:w="2922" w:type="pct"/>
            <w:vAlign w:val="center"/>
          </w:tcPr>
          <w:p w:rsidR="0016473E" w:rsidRPr="0016473E" w:rsidRDefault="0016473E" w:rsidP="0007089B">
            <w:pP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 xml:space="preserve">C6.- </w:t>
            </w:r>
            <w:r w:rsidR="00330450">
              <w:rPr>
                <w:rFonts w:cs="Arial"/>
              </w:rPr>
              <w:t>El sistema permitirá a los estudiantes de alguna extensión del ITC realizar sus trámites de titulación en el sistema.</w:t>
            </w:r>
          </w:p>
        </w:tc>
        <w:tc>
          <w:tcPr>
            <w:tcW w:w="390"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6</w:t>
            </w:r>
          </w:p>
        </w:tc>
        <w:tc>
          <w:tcPr>
            <w:tcW w:w="779"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0.1538</w:t>
            </w:r>
          </w:p>
        </w:tc>
      </w:tr>
      <w:tr w:rsidR="0016473E" w:rsidTr="00070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Ampliación del dominio de trámites</w:t>
            </w:r>
          </w:p>
        </w:tc>
        <w:tc>
          <w:tcPr>
            <w:tcW w:w="2922" w:type="pct"/>
            <w:vAlign w:val="center"/>
          </w:tcPr>
          <w:p w:rsidR="0016473E" w:rsidRPr="0016473E" w:rsidRDefault="0016473E" w:rsidP="0007089B">
            <w:pP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 xml:space="preserve">C7.- </w:t>
            </w:r>
            <w:r w:rsidR="00330450">
              <w:rPr>
                <w:rFonts w:cs="Arial"/>
              </w:rPr>
              <w:t>El sistema permitirá a los estudiantes del ITC iniciar el trámite de titulación en otro instituto, a través de un trámite intermedio que implica la aprobación del Jefe de Servicios escolares de la institución.</w:t>
            </w:r>
          </w:p>
        </w:tc>
        <w:tc>
          <w:tcPr>
            <w:tcW w:w="390"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2</w:t>
            </w:r>
          </w:p>
        </w:tc>
        <w:tc>
          <w:tcPr>
            <w:tcW w:w="779"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0.0512</w:t>
            </w:r>
          </w:p>
        </w:tc>
      </w:tr>
      <w:tr w:rsidR="0016473E" w:rsidTr="00070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Proceso de asignación de sinodales</w:t>
            </w:r>
          </w:p>
        </w:tc>
        <w:tc>
          <w:tcPr>
            <w:tcW w:w="2922" w:type="pct"/>
            <w:vAlign w:val="center"/>
          </w:tcPr>
          <w:p w:rsidR="0016473E" w:rsidRPr="0016473E" w:rsidRDefault="0016473E" w:rsidP="0007089B">
            <w:pP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 xml:space="preserve">C8.- </w:t>
            </w:r>
            <w:r w:rsidR="00E74B23">
              <w:rPr>
                <w:rFonts w:cs="Arial"/>
              </w:rPr>
              <w:t>Los alumnos podrán solicitar que algunos profesores sean parte del jurado que revisará su trabajo o que participen en su examen.</w:t>
            </w:r>
          </w:p>
        </w:tc>
        <w:tc>
          <w:tcPr>
            <w:tcW w:w="390"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5</w:t>
            </w:r>
          </w:p>
        </w:tc>
        <w:tc>
          <w:tcPr>
            <w:tcW w:w="779"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0.1282</w:t>
            </w:r>
          </w:p>
        </w:tc>
      </w:tr>
      <w:tr w:rsidR="0016473E" w:rsidTr="00070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Plataforma web</w:t>
            </w:r>
          </w:p>
        </w:tc>
        <w:tc>
          <w:tcPr>
            <w:tcW w:w="2922" w:type="pct"/>
            <w:vAlign w:val="center"/>
          </w:tcPr>
          <w:p w:rsidR="0016473E" w:rsidRPr="0016473E" w:rsidRDefault="0016473E" w:rsidP="0007089B">
            <w:pP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 xml:space="preserve">C9.-  </w:t>
            </w:r>
            <w:r w:rsidR="00E74B23">
              <w:rPr>
                <w:rFonts w:cs="Arial"/>
              </w:rPr>
              <w:t>Los usuarios podrán recuperar su contraseña en caso de olvidarla.</w:t>
            </w:r>
          </w:p>
        </w:tc>
        <w:tc>
          <w:tcPr>
            <w:tcW w:w="390"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6</w:t>
            </w:r>
          </w:p>
        </w:tc>
        <w:tc>
          <w:tcPr>
            <w:tcW w:w="779" w:type="pct"/>
            <w:vAlign w:val="center"/>
          </w:tcPr>
          <w:p w:rsidR="0016473E" w:rsidRPr="0016473E" w:rsidRDefault="0016473E" w:rsidP="00A21FD4">
            <w:pPr>
              <w:jc w:val="center"/>
              <w:cnfStyle w:val="000000100000" w:firstRow="0" w:lastRow="0" w:firstColumn="0" w:lastColumn="0" w:oddVBand="0" w:evenVBand="0" w:oddHBand="1" w:evenHBand="0" w:firstRowFirstColumn="0" w:firstRowLastColumn="0" w:lastRowFirstColumn="0" w:lastRowLastColumn="0"/>
              <w:rPr>
                <w:rFonts w:cs="Arial"/>
              </w:rPr>
            </w:pPr>
            <w:r w:rsidRPr="0016473E">
              <w:rPr>
                <w:rFonts w:cs="Arial"/>
              </w:rPr>
              <w:t>0.1538</w:t>
            </w:r>
          </w:p>
        </w:tc>
      </w:tr>
      <w:tr w:rsidR="0016473E" w:rsidTr="000708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vAlign w:val="center"/>
          </w:tcPr>
          <w:p w:rsidR="0016473E" w:rsidRPr="0016473E" w:rsidRDefault="0016473E" w:rsidP="00A21FD4">
            <w:pPr>
              <w:jc w:val="center"/>
              <w:rPr>
                <w:rFonts w:cs="Arial"/>
                <w:b w:val="0"/>
              </w:rPr>
            </w:pPr>
            <w:r w:rsidRPr="0016473E">
              <w:rPr>
                <w:rFonts w:cs="Arial"/>
                <w:b w:val="0"/>
              </w:rPr>
              <w:t>Plataforma web</w:t>
            </w:r>
          </w:p>
        </w:tc>
        <w:tc>
          <w:tcPr>
            <w:tcW w:w="2922" w:type="pct"/>
            <w:vAlign w:val="center"/>
          </w:tcPr>
          <w:p w:rsidR="0016473E" w:rsidRPr="0016473E" w:rsidRDefault="0016473E" w:rsidP="0007089B">
            <w:pP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C10.- El sistema contar</w:t>
            </w:r>
            <w:r w:rsidR="00E74B23">
              <w:rPr>
                <w:rFonts w:cs="Arial"/>
              </w:rPr>
              <w:t>á</w:t>
            </w:r>
            <w:r w:rsidRPr="0016473E">
              <w:rPr>
                <w:rFonts w:cs="Arial"/>
              </w:rPr>
              <w:t xml:space="preserve"> con un buzón de quejas y sugerencias  disponible para </w:t>
            </w:r>
            <w:r w:rsidR="00E74B23">
              <w:rPr>
                <w:rFonts w:cs="Arial"/>
              </w:rPr>
              <w:t>que los alumnos envíen sugerencias para mejorar el proceso de titulación.</w:t>
            </w:r>
          </w:p>
        </w:tc>
        <w:tc>
          <w:tcPr>
            <w:tcW w:w="390"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4</w:t>
            </w:r>
          </w:p>
        </w:tc>
        <w:tc>
          <w:tcPr>
            <w:tcW w:w="779" w:type="pct"/>
            <w:vAlign w:val="center"/>
          </w:tcPr>
          <w:p w:rsidR="0016473E" w:rsidRPr="0016473E" w:rsidRDefault="0016473E" w:rsidP="00A21FD4">
            <w:pPr>
              <w:jc w:val="center"/>
              <w:cnfStyle w:val="000000010000" w:firstRow="0" w:lastRow="0" w:firstColumn="0" w:lastColumn="0" w:oddVBand="0" w:evenVBand="0" w:oddHBand="0" w:evenHBand="1" w:firstRowFirstColumn="0" w:firstRowLastColumn="0" w:lastRowFirstColumn="0" w:lastRowLastColumn="0"/>
              <w:rPr>
                <w:rFonts w:cs="Arial"/>
              </w:rPr>
            </w:pPr>
            <w:r w:rsidRPr="0016473E">
              <w:rPr>
                <w:rFonts w:cs="Arial"/>
              </w:rPr>
              <w:t>0.1025</w:t>
            </w:r>
          </w:p>
        </w:tc>
      </w:tr>
      <w:tr w:rsidR="0016473E" w:rsidTr="001647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 w:type="pct"/>
          </w:tcPr>
          <w:p w:rsidR="0016473E" w:rsidRPr="0016473E" w:rsidRDefault="0016473E" w:rsidP="0016473E">
            <w:pPr>
              <w:jc w:val="center"/>
              <w:rPr>
                <w:rFonts w:cs="Arial"/>
              </w:rPr>
            </w:pPr>
          </w:p>
        </w:tc>
        <w:tc>
          <w:tcPr>
            <w:tcW w:w="2922" w:type="pct"/>
          </w:tcPr>
          <w:p w:rsidR="0016473E" w:rsidRPr="0016473E" w:rsidRDefault="002345DF" w:rsidP="0016473E">
            <w:pPr>
              <w:jc w:val="center"/>
              <w:cnfStyle w:val="000000100000" w:firstRow="0" w:lastRow="0" w:firstColumn="0" w:lastColumn="0" w:oddVBand="0" w:evenVBand="0" w:oddHBand="1" w:evenHBand="0" w:firstRowFirstColumn="0" w:firstRowLastColumn="0" w:lastRowFirstColumn="0" w:lastRowLastColumn="0"/>
              <w:rPr>
                <w:rFonts w:eastAsiaTheme="majorEastAsia" w:cs="Arial"/>
                <w:b/>
                <w:bCs/>
              </w:rPr>
            </w:pPr>
            <w:r w:rsidRPr="0016473E">
              <w:rPr>
                <w:rFonts w:eastAsiaTheme="majorEastAsia" w:cs="Arial"/>
                <w:b/>
                <w:bCs/>
              </w:rPr>
              <w:t>TOTAL:</w:t>
            </w:r>
          </w:p>
        </w:tc>
        <w:tc>
          <w:tcPr>
            <w:tcW w:w="390" w:type="pct"/>
          </w:tcPr>
          <w:p w:rsidR="0016473E" w:rsidRPr="0016473E" w:rsidRDefault="0016473E" w:rsidP="0016473E">
            <w:pPr>
              <w:jc w:val="center"/>
              <w:cnfStyle w:val="000000100000" w:firstRow="0" w:lastRow="0" w:firstColumn="0" w:lastColumn="0" w:oddVBand="0" w:evenVBand="0" w:oddHBand="1" w:evenHBand="0" w:firstRowFirstColumn="0" w:firstRowLastColumn="0" w:lastRowFirstColumn="0" w:lastRowLastColumn="0"/>
              <w:rPr>
                <w:rFonts w:eastAsiaTheme="majorEastAsia" w:cs="Arial"/>
                <w:b/>
                <w:bCs/>
              </w:rPr>
            </w:pPr>
            <w:r w:rsidRPr="0016473E">
              <w:rPr>
                <w:rFonts w:eastAsiaTheme="majorEastAsia" w:cs="Arial"/>
                <w:b/>
                <w:bCs/>
              </w:rPr>
              <w:t>39</w:t>
            </w:r>
          </w:p>
        </w:tc>
        <w:tc>
          <w:tcPr>
            <w:tcW w:w="779" w:type="pct"/>
          </w:tcPr>
          <w:p w:rsidR="0016473E" w:rsidRPr="0016473E" w:rsidRDefault="0016473E" w:rsidP="0016473E">
            <w:pPr>
              <w:jc w:val="center"/>
              <w:cnfStyle w:val="000000100000" w:firstRow="0" w:lastRow="0" w:firstColumn="0" w:lastColumn="0" w:oddVBand="0" w:evenVBand="0" w:oddHBand="1" w:evenHBand="0" w:firstRowFirstColumn="0" w:firstRowLastColumn="0" w:lastRowFirstColumn="0" w:lastRowLastColumn="0"/>
              <w:rPr>
                <w:rFonts w:cs="Arial"/>
                <w:b/>
              </w:rPr>
            </w:pPr>
            <w:r w:rsidRPr="0016473E">
              <w:rPr>
                <w:rFonts w:cs="Arial"/>
                <w:b/>
              </w:rPr>
              <w:t>1</w:t>
            </w:r>
          </w:p>
        </w:tc>
      </w:tr>
    </w:tbl>
    <w:p w:rsidR="006F535B" w:rsidRDefault="007A6CCD" w:rsidP="006056A6">
      <w:pPr>
        <w:rPr>
          <w:rFonts w:eastAsiaTheme="majorEastAsia" w:cstheme="majorBidi"/>
          <w:b/>
          <w:bCs/>
          <w:sz w:val="24"/>
          <w:szCs w:val="28"/>
        </w:rPr>
      </w:pPr>
      <w:r>
        <w:rPr>
          <w:rFonts w:eastAsiaTheme="majorEastAsia" w:cstheme="majorBidi"/>
          <w:b/>
          <w:bCs/>
          <w:noProof/>
          <w:sz w:val="24"/>
          <w:szCs w:val="28"/>
          <w:lang w:eastAsia="es-MX"/>
        </w:rPr>
        <w:pict>
          <v:shape id="_x0000_s1070" type="#_x0000_t202" style="position:absolute;left:0;text-align:left;margin-left:98.15pt;margin-top:8.75pt;width:277.6pt;height:21.95pt;z-index:2517145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70">
              <w:txbxContent>
                <w:p w:rsidR="003766FD" w:rsidRPr="000F26C2" w:rsidRDefault="003766FD" w:rsidP="00800945">
                  <w:pPr>
                    <w:rPr>
                      <w:b/>
                    </w:rPr>
                  </w:pPr>
                  <w:r>
                    <w:rPr>
                      <w:b/>
                    </w:rPr>
                    <w:t>Tabla 10.1.2</w:t>
                  </w:r>
                  <w:r w:rsidRPr="000F26C2">
                    <w:rPr>
                      <w:b/>
                    </w:rPr>
                    <w:t xml:space="preserve"> – </w:t>
                  </w:r>
                  <w:r>
                    <w:rPr>
                      <w:b/>
                    </w:rPr>
                    <w:t>Expediente de escenarios</w:t>
                  </w:r>
                </w:p>
              </w:txbxContent>
            </v:textbox>
          </v:shape>
        </w:pict>
      </w:r>
    </w:p>
    <w:p w:rsidR="000435E3" w:rsidRDefault="000435E3" w:rsidP="006056A6">
      <w:pPr>
        <w:rPr>
          <w:rFonts w:eastAsiaTheme="majorEastAsia" w:cstheme="majorBidi"/>
          <w:b/>
          <w:bCs/>
          <w:sz w:val="24"/>
          <w:szCs w:val="28"/>
        </w:rPr>
      </w:pPr>
    </w:p>
    <w:p w:rsidR="00925CA5" w:rsidRDefault="00925CA5" w:rsidP="006056A6">
      <w:pPr>
        <w:rPr>
          <w:rFonts w:eastAsiaTheme="majorEastAsia" w:cstheme="majorBidi"/>
          <w:b/>
          <w:bCs/>
          <w:sz w:val="24"/>
          <w:szCs w:val="28"/>
        </w:rPr>
      </w:pPr>
    </w:p>
    <w:p w:rsidR="00800945" w:rsidRDefault="00800945" w:rsidP="006056A6">
      <w:pPr>
        <w:rPr>
          <w:rFonts w:eastAsiaTheme="majorEastAsia" w:cstheme="majorBidi"/>
          <w:b/>
          <w:bCs/>
          <w:sz w:val="24"/>
          <w:szCs w:val="28"/>
        </w:rPr>
      </w:pPr>
    </w:p>
    <w:p w:rsidR="00800945" w:rsidRDefault="00800945" w:rsidP="006056A6">
      <w:pPr>
        <w:rPr>
          <w:rFonts w:eastAsiaTheme="majorEastAsia" w:cstheme="majorBidi"/>
          <w:b/>
          <w:bCs/>
          <w:sz w:val="24"/>
          <w:szCs w:val="28"/>
        </w:rPr>
      </w:pPr>
    </w:p>
    <w:p w:rsidR="002345DF" w:rsidRDefault="002345DF" w:rsidP="006056A6">
      <w:pPr>
        <w:rPr>
          <w:rFonts w:eastAsiaTheme="majorEastAsia" w:cstheme="majorBidi"/>
          <w:b/>
          <w:bCs/>
          <w:sz w:val="24"/>
          <w:szCs w:val="28"/>
        </w:rPr>
      </w:pPr>
    </w:p>
    <w:p w:rsidR="002345DF" w:rsidRDefault="002345DF" w:rsidP="006056A6">
      <w:pPr>
        <w:rPr>
          <w:rFonts w:eastAsiaTheme="majorEastAsia" w:cstheme="majorBidi"/>
          <w:b/>
          <w:bCs/>
          <w:sz w:val="24"/>
          <w:szCs w:val="28"/>
        </w:rPr>
      </w:pPr>
    </w:p>
    <w:p w:rsidR="002345DF" w:rsidRDefault="00E412B5" w:rsidP="006056A6">
      <w:pPr>
        <w:rPr>
          <w:rFonts w:eastAsiaTheme="majorEastAsia" w:cstheme="majorBidi"/>
          <w:bCs/>
          <w:sz w:val="24"/>
          <w:szCs w:val="28"/>
        </w:rPr>
      </w:pPr>
      <w:r>
        <w:rPr>
          <w:rFonts w:eastAsiaTheme="majorEastAsia" w:cstheme="majorBidi"/>
          <w:bCs/>
          <w:sz w:val="24"/>
          <w:szCs w:val="28"/>
        </w:rPr>
        <w:lastRenderedPageBreak/>
        <w:t>Previo a realizar el análisis de impacto correspondiente, resulta necesario definir las líneas de código estimadas de los componentes existentes que se verían involucrados en caso de que se presentarán los escenarios planteaos anteriormente.</w:t>
      </w:r>
    </w:p>
    <w:p w:rsidR="00E412B5" w:rsidRDefault="00E412B5" w:rsidP="006056A6">
      <w:pPr>
        <w:rPr>
          <w:rFonts w:eastAsiaTheme="majorEastAsia" w:cstheme="majorBidi"/>
          <w:bCs/>
          <w:sz w:val="24"/>
          <w:szCs w:val="28"/>
        </w:rPr>
      </w:pPr>
      <w:r>
        <w:rPr>
          <w:rFonts w:eastAsiaTheme="majorEastAsia" w:cstheme="majorBidi"/>
          <w:bCs/>
          <w:sz w:val="24"/>
          <w:szCs w:val="28"/>
        </w:rPr>
        <w:t>Dicha información es presentada en la tabla 10.1.3.</w:t>
      </w:r>
    </w:p>
    <w:tbl>
      <w:tblPr>
        <w:tblStyle w:val="Cuadrculaclara"/>
        <w:tblW w:w="0" w:type="auto"/>
        <w:tblLook w:val="04A0" w:firstRow="1" w:lastRow="0" w:firstColumn="1" w:lastColumn="0" w:noHBand="0" w:noVBand="1"/>
      </w:tblPr>
      <w:tblGrid>
        <w:gridCol w:w="3139"/>
        <w:gridCol w:w="2961"/>
        <w:gridCol w:w="2954"/>
      </w:tblGrid>
      <w:tr w:rsidR="00E412B5" w:rsidRPr="00E412B5" w:rsidTr="00E41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shd w:val="clear" w:color="auto" w:fill="000000" w:themeFill="text1"/>
          </w:tcPr>
          <w:p w:rsidR="00E412B5" w:rsidRPr="00E412B5" w:rsidRDefault="00E412B5" w:rsidP="003766FD">
            <w:pPr>
              <w:jc w:val="center"/>
              <w:rPr>
                <w:rFonts w:cs="Arial"/>
              </w:rPr>
            </w:pPr>
            <w:r w:rsidRPr="00E412B5">
              <w:rPr>
                <w:rFonts w:cs="Arial"/>
              </w:rPr>
              <w:t>COMPONENTE</w:t>
            </w:r>
          </w:p>
        </w:tc>
        <w:tc>
          <w:tcPr>
            <w:tcW w:w="2961" w:type="dxa"/>
            <w:shd w:val="clear" w:color="auto" w:fill="000000" w:themeFill="text1"/>
          </w:tcPr>
          <w:p w:rsidR="00E412B5" w:rsidRPr="00E412B5" w:rsidRDefault="00E412B5" w:rsidP="003766FD">
            <w:pPr>
              <w:tabs>
                <w:tab w:val="left" w:pos="1590"/>
              </w:tabs>
              <w:jc w:val="center"/>
              <w:cnfStyle w:val="100000000000" w:firstRow="1" w:lastRow="0" w:firstColumn="0" w:lastColumn="0" w:oddVBand="0" w:evenVBand="0" w:oddHBand="0" w:evenHBand="0" w:firstRowFirstColumn="0" w:firstRowLastColumn="0" w:lastRowFirstColumn="0" w:lastRowLastColumn="0"/>
              <w:rPr>
                <w:rFonts w:cs="Arial"/>
              </w:rPr>
            </w:pPr>
            <w:r w:rsidRPr="00E412B5">
              <w:rPr>
                <w:rFonts w:cs="Arial"/>
              </w:rPr>
              <w:t>ESCENARIOS</w:t>
            </w:r>
            <w:r>
              <w:rPr>
                <w:rFonts w:cs="Arial"/>
              </w:rPr>
              <w:t xml:space="preserve"> EN LOS QUE SE VE INVOLUCRADO</w:t>
            </w:r>
          </w:p>
        </w:tc>
        <w:tc>
          <w:tcPr>
            <w:tcW w:w="2954" w:type="dxa"/>
            <w:shd w:val="clear" w:color="auto" w:fill="000000" w:themeFill="text1"/>
          </w:tcPr>
          <w:p w:rsidR="00E412B5" w:rsidRPr="00E412B5" w:rsidRDefault="00E412B5" w:rsidP="003766FD">
            <w:pPr>
              <w:jc w:val="center"/>
              <w:cnfStyle w:val="100000000000" w:firstRow="1" w:lastRow="0" w:firstColumn="0" w:lastColumn="0" w:oddVBand="0" w:evenVBand="0" w:oddHBand="0" w:evenHBand="0" w:firstRowFirstColumn="0" w:firstRowLastColumn="0" w:lastRowFirstColumn="0" w:lastRowLastColumn="0"/>
              <w:rPr>
                <w:rFonts w:cs="Arial"/>
              </w:rPr>
            </w:pPr>
            <w:r w:rsidRPr="00E412B5">
              <w:rPr>
                <w:rFonts w:cs="Arial"/>
              </w:rPr>
              <w:t>LOC (LÍNEAS DE CÓDIGO)</w:t>
            </w:r>
          </w:p>
        </w:tc>
      </w:tr>
      <w:tr w:rsidR="00E412B5" w:rsidTr="00286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vAlign w:val="center"/>
          </w:tcPr>
          <w:p w:rsidR="00E412B5" w:rsidRPr="00E412B5" w:rsidRDefault="00E412B5" w:rsidP="00286597">
            <w:pPr>
              <w:jc w:val="center"/>
              <w:rPr>
                <w:rFonts w:cs="Arial"/>
              </w:rPr>
            </w:pPr>
            <w:proofErr w:type="spellStart"/>
            <w:r w:rsidRPr="00E412B5">
              <w:rPr>
                <w:rFonts w:cs="Arial"/>
              </w:rPr>
              <w:t>ControlAgenda</w:t>
            </w:r>
            <w:proofErr w:type="spellEnd"/>
          </w:p>
        </w:tc>
        <w:tc>
          <w:tcPr>
            <w:tcW w:w="2961" w:type="dxa"/>
            <w:vAlign w:val="center"/>
          </w:tcPr>
          <w:p w:rsidR="00E412B5" w:rsidRPr="00E412B5" w:rsidRDefault="00E412B5" w:rsidP="00286597">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C4</w:t>
            </w:r>
          </w:p>
        </w:tc>
        <w:tc>
          <w:tcPr>
            <w:tcW w:w="2954" w:type="dxa"/>
            <w:vAlign w:val="center"/>
          </w:tcPr>
          <w:p w:rsidR="00E412B5" w:rsidRPr="00E412B5" w:rsidRDefault="00E412B5" w:rsidP="00286597">
            <w:pPr>
              <w:jc w:val="center"/>
              <w:cnfStyle w:val="000000100000" w:firstRow="0" w:lastRow="0" w:firstColumn="0" w:lastColumn="0" w:oddVBand="0" w:evenVBand="0" w:oddHBand="1" w:evenHBand="0" w:firstRowFirstColumn="0" w:firstRowLastColumn="0" w:lastRowFirstColumn="0" w:lastRowLastColumn="0"/>
              <w:rPr>
                <w:rFonts w:cs="Arial"/>
              </w:rPr>
            </w:pPr>
            <w:r w:rsidRPr="00E412B5">
              <w:rPr>
                <w:rFonts w:cs="Arial"/>
              </w:rPr>
              <w:t>120</w:t>
            </w:r>
          </w:p>
        </w:tc>
      </w:tr>
      <w:tr w:rsidR="00E412B5" w:rsidTr="00286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vAlign w:val="center"/>
          </w:tcPr>
          <w:p w:rsidR="00E412B5" w:rsidRPr="00E412B5" w:rsidRDefault="00E412B5" w:rsidP="00286597">
            <w:pPr>
              <w:jc w:val="center"/>
              <w:rPr>
                <w:rFonts w:cs="Arial"/>
              </w:rPr>
            </w:pPr>
            <w:proofErr w:type="spellStart"/>
            <w:r w:rsidRPr="00E412B5">
              <w:rPr>
                <w:rFonts w:cs="Arial"/>
              </w:rPr>
              <w:t>TareasProgramadasAgenda</w:t>
            </w:r>
            <w:proofErr w:type="spellEnd"/>
          </w:p>
        </w:tc>
        <w:tc>
          <w:tcPr>
            <w:tcW w:w="2961" w:type="dxa"/>
            <w:vAlign w:val="center"/>
          </w:tcPr>
          <w:p w:rsidR="00E412B5" w:rsidRPr="00E412B5" w:rsidRDefault="00E412B5" w:rsidP="00286597">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C1,C2,C3</w:t>
            </w:r>
          </w:p>
        </w:tc>
        <w:tc>
          <w:tcPr>
            <w:tcW w:w="2954" w:type="dxa"/>
            <w:vAlign w:val="center"/>
          </w:tcPr>
          <w:p w:rsidR="00E412B5" w:rsidRPr="00E412B5" w:rsidRDefault="00E412B5" w:rsidP="00286597">
            <w:pPr>
              <w:jc w:val="center"/>
              <w:cnfStyle w:val="000000010000" w:firstRow="0" w:lastRow="0" w:firstColumn="0" w:lastColumn="0" w:oddVBand="0" w:evenVBand="0" w:oddHBand="0" w:evenHBand="1" w:firstRowFirstColumn="0" w:firstRowLastColumn="0" w:lastRowFirstColumn="0" w:lastRowLastColumn="0"/>
              <w:rPr>
                <w:rFonts w:cs="Arial"/>
              </w:rPr>
            </w:pPr>
            <w:r w:rsidRPr="00E412B5">
              <w:rPr>
                <w:rFonts w:cs="Arial"/>
              </w:rPr>
              <w:t>80</w:t>
            </w:r>
          </w:p>
        </w:tc>
      </w:tr>
      <w:tr w:rsidR="00E412B5" w:rsidTr="00286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vAlign w:val="center"/>
          </w:tcPr>
          <w:p w:rsidR="00E412B5" w:rsidRPr="00E412B5" w:rsidRDefault="00E412B5" w:rsidP="00286597">
            <w:pPr>
              <w:jc w:val="center"/>
              <w:rPr>
                <w:rFonts w:cs="Arial"/>
              </w:rPr>
            </w:pPr>
            <w:r w:rsidRPr="00E412B5">
              <w:rPr>
                <w:rFonts w:cs="Arial"/>
              </w:rPr>
              <w:t>Evento</w:t>
            </w:r>
          </w:p>
        </w:tc>
        <w:tc>
          <w:tcPr>
            <w:tcW w:w="2961" w:type="dxa"/>
            <w:vAlign w:val="center"/>
          </w:tcPr>
          <w:p w:rsidR="00E412B5" w:rsidRPr="00E412B5" w:rsidRDefault="00E412B5" w:rsidP="00286597">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C4</w:t>
            </w:r>
          </w:p>
        </w:tc>
        <w:tc>
          <w:tcPr>
            <w:tcW w:w="2954" w:type="dxa"/>
            <w:vAlign w:val="center"/>
          </w:tcPr>
          <w:p w:rsidR="00E412B5" w:rsidRPr="00E412B5" w:rsidRDefault="00E412B5" w:rsidP="00286597">
            <w:pPr>
              <w:jc w:val="center"/>
              <w:cnfStyle w:val="000000100000" w:firstRow="0" w:lastRow="0" w:firstColumn="0" w:lastColumn="0" w:oddVBand="0" w:evenVBand="0" w:oddHBand="1" w:evenHBand="0" w:firstRowFirstColumn="0" w:firstRowLastColumn="0" w:lastRowFirstColumn="0" w:lastRowLastColumn="0"/>
              <w:rPr>
                <w:rFonts w:cs="Arial"/>
              </w:rPr>
            </w:pPr>
            <w:r w:rsidRPr="00E412B5">
              <w:rPr>
                <w:rFonts w:cs="Arial"/>
              </w:rPr>
              <w:t>50</w:t>
            </w:r>
          </w:p>
        </w:tc>
      </w:tr>
      <w:tr w:rsidR="00E412B5" w:rsidTr="00286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vAlign w:val="center"/>
          </w:tcPr>
          <w:p w:rsidR="00E412B5" w:rsidRPr="00E412B5" w:rsidRDefault="00E412B5" w:rsidP="00286597">
            <w:pPr>
              <w:jc w:val="center"/>
            </w:pPr>
            <w:proofErr w:type="spellStart"/>
            <w:r w:rsidRPr="00E412B5">
              <w:t>InicioTramite</w:t>
            </w:r>
            <w:proofErr w:type="spellEnd"/>
          </w:p>
        </w:tc>
        <w:tc>
          <w:tcPr>
            <w:tcW w:w="2961" w:type="dxa"/>
            <w:vAlign w:val="center"/>
          </w:tcPr>
          <w:p w:rsidR="00E412B5" w:rsidRPr="00E412B5" w:rsidRDefault="00E412B5" w:rsidP="00286597">
            <w:pPr>
              <w:jc w:val="center"/>
              <w:cnfStyle w:val="000000010000" w:firstRow="0" w:lastRow="0" w:firstColumn="0" w:lastColumn="0" w:oddVBand="0" w:evenVBand="0" w:oddHBand="0" w:evenHBand="1" w:firstRowFirstColumn="0" w:firstRowLastColumn="0" w:lastRowFirstColumn="0" w:lastRowLastColumn="0"/>
            </w:pPr>
            <w:r>
              <w:t>C7,C8</w:t>
            </w:r>
          </w:p>
        </w:tc>
        <w:tc>
          <w:tcPr>
            <w:tcW w:w="2954" w:type="dxa"/>
            <w:vAlign w:val="center"/>
          </w:tcPr>
          <w:p w:rsidR="00E412B5" w:rsidRPr="00E412B5" w:rsidRDefault="00E412B5" w:rsidP="00286597">
            <w:pPr>
              <w:jc w:val="center"/>
              <w:cnfStyle w:val="000000010000" w:firstRow="0" w:lastRow="0" w:firstColumn="0" w:lastColumn="0" w:oddVBand="0" w:evenVBand="0" w:oddHBand="0" w:evenHBand="1" w:firstRowFirstColumn="0" w:firstRowLastColumn="0" w:lastRowFirstColumn="0" w:lastRowLastColumn="0"/>
            </w:pPr>
            <w:r w:rsidRPr="00E412B5">
              <w:t>150</w:t>
            </w:r>
          </w:p>
        </w:tc>
      </w:tr>
      <w:tr w:rsidR="00E412B5" w:rsidTr="00286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vAlign w:val="center"/>
          </w:tcPr>
          <w:p w:rsidR="00E412B5" w:rsidRPr="00E412B5" w:rsidRDefault="00E412B5" w:rsidP="00286597">
            <w:pPr>
              <w:jc w:val="center"/>
            </w:pPr>
            <w:proofErr w:type="spellStart"/>
            <w:r w:rsidRPr="00E412B5">
              <w:t>TramiteTitulacion</w:t>
            </w:r>
            <w:proofErr w:type="spellEnd"/>
          </w:p>
        </w:tc>
        <w:tc>
          <w:tcPr>
            <w:tcW w:w="2961" w:type="dxa"/>
            <w:vAlign w:val="center"/>
          </w:tcPr>
          <w:p w:rsidR="00E412B5" w:rsidRPr="00E412B5" w:rsidRDefault="00E412B5" w:rsidP="00286597">
            <w:pPr>
              <w:jc w:val="center"/>
              <w:cnfStyle w:val="000000100000" w:firstRow="0" w:lastRow="0" w:firstColumn="0" w:lastColumn="0" w:oddVBand="0" w:evenVBand="0" w:oddHBand="1" w:evenHBand="0" w:firstRowFirstColumn="0" w:firstRowLastColumn="0" w:lastRowFirstColumn="0" w:lastRowLastColumn="0"/>
            </w:pPr>
            <w:r>
              <w:t>C7,C8</w:t>
            </w:r>
          </w:p>
        </w:tc>
        <w:tc>
          <w:tcPr>
            <w:tcW w:w="2954" w:type="dxa"/>
            <w:vAlign w:val="center"/>
          </w:tcPr>
          <w:p w:rsidR="00E412B5" w:rsidRPr="00E412B5" w:rsidRDefault="00E412B5" w:rsidP="00286597">
            <w:pPr>
              <w:jc w:val="center"/>
              <w:cnfStyle w:val="000000100000" w:firstRow="0" w:lastRow="0" w:firstColumn="0" w:lastColumn="0" w:oddVBand="0" w:evenVBand="0" w:oddHBand="1" w:evenHBand="0" w:firstRowFirstColumn="0" w:firstRowLastColumn="0" w:lastRowFirstColumn="0" w:lastRowLastColumn="0"/>
            </w:pPr>
            <w:r w:rsidRPr="00E412B5">
              <w:t>250</w:t>
            </w:r>
          </w:p>
        </w:tc>
      </w:tr>
      <w:tr w:rsidR="00E412B5" w:rsidTr="0028659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9" w:type="dxa"/>
            <w:vAlign w:val="center"/>
          </w:tcPr>
          <w:p w:rsidR="00E412B5" w:rsidRPr="00E412B5" w:rsidRDefault="00E412B5" w:rsidP="00286597">
            <w:pPr>
              <w:jc w:val="center"/>
            </w:pPr>
            <w:r w:rsidRPr="00E412B5">
              <w:t>Administrador</w:t>
            </w:r>
          </w:p>
        </w:tc>
        <w:tc>
          <w:tcPr>
            <w:tcW w:w="2961" w:type="dxa"/>
            <w:vAlign w:val="center"/>
          </w:tcPr>
          <w:p w:rsidR="00E412B5" w:rsidRPr="00E412B5" w:rsidRDefault="00E412B5" w:rsidP="00286597">
            <w:pPr>
              <w:jc w:val="center"/>
              <w:cnfStyle w:val="000000010000" w:firstRow="0" w:lastRow="0" w:firstColumn="0" w:lastColumn="0" w:oddVBand="0" w:evenVBand="0" w:oddHBand="0" w:evenHBand="1" w:firstRowFirstColumn="0" w:firstRowLastColumn="0" w:lastRowFirstColumn="0" w:lastRowLastColumn="0"/>
            </w:pPr>
            <w:r>
              <w:t>C10</w:t>
            </w:r>
          </w:p>
        </w:tc>
        <w:tc>
          <w:tcPr>
            <w:tcW w:w="2954" w:type="dxa"/>
            <w:vAlign w:val="center"/>
          </w:tcPr>
          <w:p w:rsidR="00E412B5" w:rsidRPr="00E412B5" w:rsidRDefault="00E412B5" w:rsidP="00286597">
            <w:pPr>
              <w:jc w:val="center"/>
              <w:cnfStyle w:val="000000010000" w:firstRow="0" w:lastRow="0" w:firstColumn="0" w:lastColumn="0" w:oddVBand="0" w:evenVBand="0" w:oddHBand="0" w:evenHBand="1" w:firstRowFirstColumn="0" w:firstRowLastColumn="0" w:lastRowFirstColumn="0" w:lastRowLastColumn="0"/>
            </w:pPr>
            <w:r w:rsidRPr="00E412B5">
              <w:t>300</w:t>
            </w:r>
          </w:p>
        </w:tc>
      </w:tr>
    </w:tbl>
    <w:p w:rsidR="00E412B5" w:rsidRPr="00E412B5" w:rsidRDefault="007A6CCD" w:rsidP="00E412B5">
      <w:pPr>
        <w:jc w:val="center"/>
        <w:rPr>
          <w:rFonts w:eastAsiaTheme="majorEastAsia" w:cstheme="majorBidi"/>
          <w:bCs/>
          <w:sz w:val="24"/>
          <w:szCs w:val="28"/>
        </w:rPr>
      </w:pPr>
      <w:r>
        <w:rPr>
          <w:rFonts w:eastAsiaTheme="majorEastAsia" w:cstheme="majorBidi"/>
          <w:bCs/>
          <w:noProof/>
          <w:sz w:val="24"/>
          <w:szCs w:val="28"/>
          <w:lang w:eastAsia="es-MX"/>
        </w:rPr>
        <w:pict>
          <v:shape id="_x0000_s1071" type="#_x0000_t202" style="position:absolute;left:0;text-align:left;margin-left:72.55pt;margin-top:1.85pt;width:302.9pt;height:42.05pt;z-index:2517155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71">
              <w:txbxContent>
                <w:p w:rsidR="003766FD" w:rsidRPr="000F26C2" w:rsidRDefault="003766FD" w:rsidP="00E412B5">
                  <w:pPr>
                    <w:rPr>
                      <w:b/>
                    </w:rPr>
                  </w:pPr>
                  <w:r>
                    <w:rPr>
                      <w:b/>
                    </w:rPr>
                    <w:t>Tabla 10.1.3</w:t>
                  </w:r>
                  <w:r w:rsidRPr="000F26C2">
                    <w:rPr>
                      <w:b/>
                    </w:rPr>
                    <w:t xml:space="preserve"> – </w:t>
                  </w:r>
                  <w:r>
                    <w:rPr>
                      <w:b/>
                    </w:rPr>
                    <w:t>Líneas de código de los componentes involucrados en los escenarios del expediente</w:t>
                  </w:r>
                </w:p>
              </w:txbxContent>
            </v:textbox>
          </v:shape>
        </w:pict>
      </w:r>
    </w:p>
    <w:p w:rsidR="000435E3" w:rsidRDefault="000435E3" w:rsidP="006056A6"/>
    <w:p w:rsidR="00E412B5" w:rsidRDefault="005032F2" w:rsidP="005032F2">
      <w:pPr>
        <w:pStyle w:val="Ttulo2"/>
      </w:pPr>
      <w:bookmarkStart w:id="59" w:name="_Toc358408726"/>
      <w:r>
        <w:t>10.</w:t>
      </w:r>
      <w:r w:rsidR="009F6116">
        <w:t>2</w:t>
      </w:r>
      <w:r>
        <w:t xml:space="preserve"> Análisis de impacto</w:t>
      </w:r>
      <w:bookmarkEnd w:id="59"/>
    </w:p>
    <w:p w:rsidR="005032F2" w:rsidRDefault="004D2993" w:rsidP="004D2993">
      <w:pPr>
        <w:spacing w:after="0"/>
      </w:pPr>
      <w:r>
        <w:t xml:space="preserve">Con la información presentada hasta el momento se efectuó un análisis de impacto en el cual inicialmente se obtiene como resultado </w:t>
      </w:r>
      <w:r w:rsidR="00AC59BC">
        <w:t>el volumen implicado</w:t>
      </w:r>
      <w:r>
        <w:t xml:space="preserve"> en la aplicación de los cambios necesarios a los componentes iniciales de la arquitectura, o bien, en la incorporación de nuevos elementos a la misma.</w:t>
      </w:r>
    </w:p>
    <w:p w:rsidR="004D2993" w:rsidRDefault="004D2993" w:rsidP="004D2993">
      <w:pPr>
        <w:spacing w:after="0"/>
      </w:pPr>
      <w:r>
        <w:t xml:space="preserve">Estos resultados </w:t>
      </w:r>
      <w:r w:rsidR="009F6116">
        <w:t>son mostrados en la tabla 10.2.1</w:t>
      </w:r>
      <w:r>
        <w:t>.</w:t>
      </w:r>
    </w:p>
    <w:tbl>
      <w:tblPr>
        <w:tblStyle w:val="Cuadrculaclara"/>
        <w:tblW w:w="5000" w:type="pct"/>
        <w:tblLook w:val="04A0" w:firstRow="1" w:lastRow="0" w:firstColumn="1" w:lastColumn="0" w:noHBand="0" w:noVBand="1"/>
      </w:tblPr>
      <w:tblGrid>
        <w:gridCol w:w="1289"/>
        <w:gridCol w:w="4913"/>
        <w:gridCol w:w="2852"/>
      </w:tblGrid>
      <w:tr w:rsidR="004D2993" w:rsidRPr="004D2993" w:rsidTr="004D29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shd w:val="clear" w:color="auto" w:fill="000000" w:themeFill="text1"/>
          </w:tcPr>
          <w:p w:rsidR="004D2993" w:rsidRPr="004D2993" w:rsidRDefault="004D2993" w:rsidP="003766FD">
            <w:pPr>
              <w:jc w:val="center"/>
            </w:pPr>
            <w:r w:rsidRPr="004D2993">
              <w:t>ESCENARIO</w:t>
            </w:r>
          </w:p>
        </w:tc>
        <w:tc>
          <w:tcPr>
            <w:tcW w:w="2713" w:type="pct"/>
            <w:shd w:val="clear" w:color="auto" w:fill="000000" w:themeFill="text1"/>
          </w:tcPr>
          <w:p w:rsidR="004D2993" w:rsidRPr="004D2993" w:rsidRDefault="004D2993" w:rsidP="003766FD">
            <w:pPr>
              <w:jc w:val="center"/>
              <w:cnfStyle w:val="100000000000" w:firstRow="1" w:lastRow="0" w:firstColumn="0" w:lastColumn="0" w:oddVBand="0" w:evenVBand="0" w:oddHBand="0" w:evenHBand="0" w:firstRowFirstColumn="0" w:firstRowLastColumn="0" w:lastRowFirstColumn="0" w:lastRowLastColumn="0"/>
            </w:pPr>
            <w:r w:rsidRPr="004D2993">
              <w:t>COMPONENTES</w:t>
            </w:r>
          </w:p>
        </w:tc>
        <w:tc>
          <w:tcPr>
            <w:tcW w:w="1575" w:type="pct"/>
            <w:shd w:val="clear" w:color="auto" w:fill="000000" w:themeFill="text1"/>
          </w:tcPr>
          <w:p w:rsidR="004D2993" w:rsidRPr="004D2993" w:rsidRDefault="00F6200F" w:rsidP="003766FD">
            <w:pPr>
              <w:jc w:val="center"/>
              <w:cnfStyle w:val="100000000000" w:firstRow="1" w:lastRow="0" w:firstColumn="0" w:lastColumn="0" w:oddVBand="0" w:evenVBand="0" w:oddHBand="0" w:evenHBand="0" w:firstRowFirstColumn="0" w:firstRowLastColumn="0" w:lastRowFirstColumn="0" w:lastRowLastColumn="0"/>
            </w:pPr>
            <w:r>
              <w:t>VOLUMEN</w:t>
            </w:r>
          </w:p>
        </w:tc>
      </w:tr>
      <w:tr w:rsidR="004D2993" w:rsidRPr="004D2993" w:rsidTr="006C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C1</w:t>
            </w:r>
          </w:p>
        </w:tc>
        <w:tc>
          <w:tcPr>
            <w:tcW w:w="2713" w:type="pct"/>
            <w:vAlign w:val="center"/>
          </w:tcPr>
          <w:p w:rsidR="004D2993" w:rsidRPr="004D2993" w:rsidRDefault="004D2993" w:rsidP="006C20FF">
            <w:pP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4D2993">
              <w:rPr>
                <w:rFonts w:cs="Arial"/>
                <w:sz w:val="24"/>
                <w:szCs w:val="24"/>
              </w:rPr>
              <w:t>TareasProgramadasAgenda</w:t>
            </w:r>
            <w:proofErr w:type="spellEnd"/>
            <w:r w:rsidRPr="004D2993">
              <w:rPr>
                <w:rFonts w:cs="Arial"/>
                <w:sz w:val="24"/>
                <w:szCs w:val="24"/>
              </w:rPr>
              <w:t xml:space="preserve"> + </w:t>
            </w:r>
            <w:r w:rsidR="00491F5F">
              <w:rPr>
                <w:rFonts w:cs="Arial"/>
                <w:sz w:val="24"/>
                <w:szCs w:val="24"/>
              </w:rPr>
              <w:t>Agregar función para enviar listados a D</w:t>
            </w:r>
            <w:r w:rsidRPr="004D2993">
              <w:rPr>
                <w:rFonts w:cs="Arial"/>
                <w:sz w:val="24"/>
                <w:szCs w:val="24"/>
              </w:rPr>
              <w:t xml:space="preserve">pto. </w:t>
            </w:r>
            <w:r w:rsidR="00491F5F">
              <w:rPr>
                <w:rFonts w:cs="Arial"/>
                <w:sz w:val="24"/>
                <w:szCs w:val="24"/>
              </w:rPr>
              <w:t>d</w:t>
            </w:r>
            <w:r w:rsidRPr="004D2993">
              <w:rPr>
                <w:rFonts w:cs="Arial"/>
                <w:sz w:val="24"/>
                <w:szCs w:val="24"/>
              </w:rPr>
              <w:t>e</w:t>
            </w:r>
            <w:r w:rsidR="00491F5F">
              <w:rPr>
                <w:rFonts w:cs="Arial"/>
                <w:sz w:val="24"/>
                <w:szCs w:val="24"/>
              </w:rPr>
              <w:t xml:space="preserve"> Comunicación y D</w:t>
            </w:r>
            <w:r w:rsidRPr="004D2993">
              <w:rPr>
                <w:rFonts w:cs="Arial"/>
                <w:sz w:val="24"/>
                <w:szCs w:val="24"/>
              </w:rPr>
              <w:t>ifusión.</w:t>
            </w:r>
          </w:p>
        </w:tc>
        <w:tc>
          <w:tcPr>
            <w:tcW w:w="1575" w:type="pct"/>
            <w:vAlign w:val="center"/>
          </w:tcPr>
          <w:p w:rsidR="004D2993" w:rsidRPr="004D2993" w:rsidRDefault="004D2993" w:rsidP="006C20FF">
            <w:pPr>
              <w:jc w:val="right"/>
              <w:cnfStyle w:val="000000100000" w:firstRow="0" w:lastRow="0" w:firstColumn="0" w:lastColumn="0" w:oddVBand="0" w:evenVBand="0" w:oddHBand="1" w:evenHBand="0" w:firstRowFirstColumn="0" w:firstRowLastColumn="0" w:lastRowFirstColumn="0" w:lastRowLastColumn="0"/>
              <w:rPr>
                <w:rFonts w:cs="Arial"/>
              </w:rPr>
            </w:pPr>
            <w:r w:rsidRPr="004D2993">
              <w:rPr>
                <w:rFonts w:cs="Arial"/>
              </w:rPr>
              <w:t>80+25=105</w:t>
            </w:r>
          </w:p>
        </w:tc>
      </w:tr>
      <w:tr w:rsidR="004D2993" w:rsidRPr="004D2993" w:rsidTr="006C20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C2</w:t>
            </w:r>
          </w:p>
        </w:tc>
        <w:tc>
          <w:tcPr>
            <w:tcW w:w="2713" w:type="pct"/>
            <w:vAlign w:val="center"/>
          </w:tcPr>
          <w:p w:rsidR="004D2993" w:rsidRPr="004D2993" w:rsidRDefault="004D2993" w:rsidP="006C20FF">
            <w:pPr>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4D2993">
              <w:rPr>
                <w:rFonts w:cs="Arial"/>
                <w:sz w:val="24"/>
                <w:szCs w:val="24"/>
              </w:rPr>
              <w:t>TareasProgramadasAgendas</w:t>
            </w:r>
            <w:proofErr w:type="spellEnd"/>
            <w:r w:rsidRPr="004D2993">
              <w:rPr>
                <w:rFonts w:cs="Arial"/>
                <w:sz w:val="24"/>
                <w:szCs w:val="24"/>
              </w:rPr>
              <w:t xml:space="preserve"> + </w:t>
            </w:r>
            <w:r w:rsidR="00491F5F">
              <w:rPr>
                <w:rFonts w:cs="Arial"/>
                <w:sz w:val="24"/>
                <w:szCs w:val="24"/>
              </w:rPr>
              <w:t>Verificar confirmaciones+ A</w:t>
            </w:r>
            <w:r w:rsidRPr="004D2993">
              <w:rPr>
                <w:rFonts w:cs="Arial"/>
                <w:sz w:val="24"/>
                <w:szCs w:val="24"/>
              </w:rPr>
              <w:t xml:space="preserve">gregar componente </w:t>
            </w:r>
            <w:r w:rsidR="00491F5F">
              <w:rPr>
                <w:rFonts w:cs="Arial"/>
                <w:sz w:val="24"/>
                <w:szCs w:val="24"/>
              </w:rPr>
              <w:t>N</w:t>
            </w:r>
            <w:r w:rsidRPr="004D2993">
              <w:rPr>
                <w:rFonts w:cs="Arial"/>
                <w:sz w:val="24"/>
                <w:szCs w:val="24"/>
              </w:rPr>
              <w:t>otificaciones</w:t>
            </w:r>
          </w:p>
        </w:tc>
        <w:tc>
          <w:tcPr>
            <w:tcW w:w="1575" w:type="pct"/>
            <w:vAlign w:val="center"/>
          </w:tcPr>
          <w:p w:rsidR="004D2993" w:rsidRPr="004D2993" w:rsidRDefault="004D2993" w:rsidP="006C20FF">
            <w:pPr>
              <w:jc w:val="right"/>
              <w:cnfStyle w:val="000000010000" w:firstRow="0" w:lastRow="0" w:firstColumn="0" w:lastColumn="0" w:oddVBand="0" w:evenVBand="0" w:oddHBand="0" w:evenHBand="1" w:firstRowFirstColumn="0" w:firstRowLastColumn="0" w:lastRowFirstColumn="0" w:lastRowLastColumn="0"/>
              <w:rPr>
                <w:rFonts w:cs="Arial"/>
              </w:rPr>
            </w:pPr>
            <w:r w:rsidRPr="004D2993">
              <w:rPr>
                <w:rFonts w:cs="Arial"/>
              </w:rPr>
              <w:t>80+30+20=130</w:t>
            </w:r>
          </w:p>
        </w:tc>
      </w:tr>
      <w:tr w:rsidR="004D2993" w:rsidRPr="004D2993" w:rsidTr="006C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C3</w:t>
            </w:r>
          </w:p>
        </w:tc>
        <w:tc>
          <w:tcPr>
            <w:tcW w:w="2713" w:type="pct"/>
            <w:vAlign w:val="center"/>
          </w:tcPr>
          <w:p w:rsidR="004D2993" w:rsidRPr="004D2993" w:rsidRDefault="004D2993" w:rsidP="006C20FF">
            <w:pP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4D2993">
              <w:rPr>
                <w:rFonts w:cs="Arial"/>
                <w:sz w:val="24"/>
                <w:szCs w:val="24"/>
              </w:rPr>
              <w:t>TareasProgramadasAgenda</w:t>
            </w:r>
            <w:proofErr w:type="spellEnd"/>
            <w:r w:rsidRPr="004D2993">
              <w:rPr>
                <w:rFonts w:cs="Arial"/>
                <w:sz w:val="24"/>
                <w:szCs w:val="24"/>
              </w:rPr>
              <w:t xml:space="preserve"> + </w:t>
            </w:r>
            <w:r w:rsidR="00491F5F">
              <w:rPr>
                <w:rFonts w:cs="Arial"/>
                <w:sz w:val="24"/>
                <w:szCs w:val="24"/>
              </w:rPr>
              <w:t>Agregar componente N</w:t>
            </w:r>
            <w:r w:rsidRPr="004D2993">
              <w:rPr>
                <w:rFonts w:cs="Arial"/>
                <w:sz w:val="24"/>
                <w:szCs w:val="24"/>
              </w:rPr>
              <w:t>otificaciones</w:t>
            </w:r>
          </w:p>
        </w:tc>
        <w:tc>
          <w:tcPr>
            <w:tcW w:w="1575" w:type="pct"/>
            <w:vAlign w:val="center"/>
          </w:tcPr>
          <w:p w:rsidR="004D2993" w:rsidRPr="004D2993" w:rsidRDefault="004D2993" w:rsidP="006C20FF">
            <w:pPr>
              <w:jc w:val="right"/>
              <w:cnfStyle w:val="000000100000" w:firstRow="0" w:lastRow="0" w:firstColumn="0" w:lastColumn="0" w:oddVBand="0" w:evenVBand="0" w:oddHBand="1" w:evenHBand="0" w:firstRowFirstColumn="0" w:firstRowLastColumn="0" w:lastRowFirstColumn="0" w:lastRowLastColumn="0"/>
              <w:rPr>
                <w:rFonts w:cs="Arial"/>
              </w:rPr>
            </w:pPr>
            <w:r w:rsidRPr="004D2993">
              <w:rPr>
                <w:rFonts w:cs="Arial"/>
              </w:rPr>
              <w:t>80+20=100</w:t>
            </w:r>
          </w:p>
        </w:tc>
      </w:tr>
      <w:tr w:rsidR="004D2993" w:rsidRPr="004D2993" w:rsidTr="006C20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C4</w:t>
            </w:r>
          </w:p>
        </w:tc>
        <w:tc>
          <w:tcPr>
            <w:tcW w:w="2713" w:type="pct"/>
            <w:vAlign w:val="center"/>
          </w:tcPr>
          <w:p w:rsidR="004D2993" w:rsidRPr="004D2993" w:rsidRDefault="004D2993" w:rsidP="006C20FF">
            <w:pPr>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4D2993">
              <w:rPr>
                <w:rFonts w:cs="Arial"/>
                <w:sz w:val="24"/>
                <w:szCs w:val="24"/>
              </w:rPr>
              <w:t>ControlAgenda</w:t>
            </w:r>
            <w:proofErr w:type="spellEnd"/>
            <w:r w:rsidRPr="004D2993">
              <w:rPr>
                <w:rFonts w:cs="Arial"/>
                <w:sz w:val="24"/>
                <w:szCs w:val="24"/>
              </w:rPr>
              <w:t xml:space="preserve"> (10% de cambio) + Evento + Agregar función para reprogramar examen.</w:t>
            </w:r>
          </w:p>
        </w:tc>
        <w:tc>
          <w:tcPr>
            <w:tcW w:w="1575" w:type="pct"/>
            <w:vAlign w:val="center"/>
          </w:tcPr>
          <w:p w:rsidR="004D2993" w:rsidRPr="004D2993" w:rsidRDefault="004D2993" w:rsidP="006C20FF">
            <w:pPr>
              <w:jc w:val="right"/>
              <w:cnfStyle w:val="000000010000" w:firstRow="0" w:lastRow="0" w:firstColumn="0" w:lastColumn="0" w:oddVBand="0" w:evenVBand="0" w:oddHBand="0" w:evenHBand="1" w:firstRowFirstColumn="0" w:firstRowLastColumn="0" w:lastRowFirstColumn="0" w:lastRowLastColumn="0"/>
              <w:rPr>
                <w:rFonts w:cs="Arial"/>
              </w:rPr>
            </w:pPr>
            <w:r w:rsidRPr="004D2993">
              <w:rPr>
                <w:rFonts w:cs="Arial"/>
              </w:rPr>
              <w:t>(120 * 0.10) + 50 + 10 =72</w:t>
            </w:r>
          </w:p>
        </w:tc>
      </w:tr>
      <w:tr w:rsidR="004D2993" w:rsidRPr="004D2993" w:rsidTr="006C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C5</w:t>
            </w:r>
          </w:p>
        </w:tc>
        <w:tc>
          <w:tcPr>
            <w:tcW w:w="2713" w:type="pct"/>
            <w:vAlign w:val="center"/>
          </w:tcPr>
          <w:p w:rsidR="004D2993" w:rsidRPr="004D2993" w:rsidRDefault="004D2993" w:rsidP="006C20FF">
            <w:pPr>
              <w:cnfStyle w:val="000000100000" w:firstRow="0" w:lastRow="0" w:firstColumn="0" w:lastColumn="0" w:oddVBand="0" w:evenVBand="0" w:oddHBand="1" w:evenHBand="0" w:firstRowFirstColumn="0" w:firstRowLastColumn="0" w:lastRowFirstColumn="0" w:lastRowLastColumn="0"/>
              <w:rPr>
                <w:rFonts w:cs="Arial"/>
                <w:sz w:val="24"/>
                <w:szCs w:val="24"/>
              </w:rPr>
            </w:pPr>
            <w:r w:rsidRPr="004D2993">
              <w:rPr>
                <w:rFonts w:cs="Arial"/>
                <w:sz w:val="24"/>
                <w:szCs w:val="24"/>
              </w:rPr>
              <w:t xml:space="preserve">Agregar componente </w:t>
            </w:r>
            <w:proofErr w:type="spellStart"/>
            <w:r w:rsidRPr="004D2993">
              <w:rPr>
                <w:rFonts w:cs="Arial"/>
                <w:sz w:val="24"/>
                <w:szCs w:val="24"/>
              </w:rPr>
              <w:t>CargadoDeFotos</w:t>
            </w:r>
            <w:proofErr w:type="spellEnd"/>
            <w:r w:rsidRPr="004D2993">
              <w:rPr>
                <w:rFonts w:cs="Arial"/>
                <w:sz w:val="24"/>
                <w:szCs w:val="24"/>
              </w:rPr>
              <w:t xml:space="preserve"> + </w:t>
            </w:r>
            <w:proofErr w:type="spellStart"/>
            <w:r w:rsidRPr="004D2993">
              <w:rPr>
                <w:rFonts w:cs="Arial"/>
                <w:sz w:val="24"/>
                <w:szCs w:val="24"/>
              </w:rPr>
              <w:t>Agrear</w:t>
            </w:r>
            <w:proofErr w:type="spellEnd"/>
            <w:r w:rsidRPr="004D2993">
              <w:rPr>
                <w:rFonts w:cs="Arial"/>
                <w:sz w:val="24"/>
                <w:szCs w:val="24"/>
              </w:rPr>
              <w:t xml:space="preserve"> componente </w:t>
            </w:r>
            <w:proofErr w:type="spellStart"/>
            <w:r w:rsidRPr="004D2993">
              <w:rPr>
                <w:rFonts w:cs="Arial"/>
                <w:sz w:val="24"/>
                <w:szCs w:val="24"/>
              </w:rPr>
              <w:t>EnvioDeFotos</w:t>
            </w:r>
            <w:proofErr w:type="spellEnd"/>
          </w:p>
        </w:tc>
        <w:tc>
          <w:tcPr>
            <w:tcW w:w="1575" w:type="pct"/>
            <w:vAlign w:val="center"/>
          </w:tcPr>
          <w:p w:rsidR="004D2993" w:rsidRPr="004D2993" w:rsidRDefault="004D2993" w:rsidP="006C20FF">
            <w:pPr>
              <w:jc w:val="right"/>
              <w:cnfStyle w:val="000000100000" w:firstRow="0" w:lastRow="0" w:firstColumn="0" w:lastColumn="0" w:oddVBand="0" w:evenVBand="0" w:oddHBand="1" w:evenHBand="0" w:firstRowFirstColumn="0" w:firstRowLastColumn="0" w:lastRowFirstColumn="0" w:lastRowLastColumn="0"/>
              <w:rPr>
                <w:rFonts w:cs="Arial"/>
              </w:rPr>
            </w:pPr>
            <w:r w:rsidRPr="004D2993">
              <w:rPr>
                <w:rFonts w:cs="Arial"/>
              </w:rPr>
              <w:t>40+25=65</w:t>
            </w:r>
          </w:p>
        </w:tc>
      </w:tr>
      <w:tr w:rsidR="004D2993" w:rsidRPr="004D2993" w:rsidTr="006C20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C6</w:t>
            </w:r>
          </w:p>
        </w:tc>
        <w:tc>
          <w:tcPr>
            <w:tcW w:w="2713" w:type="pct"/>
            <w:vAlign w:val="center"/>
          </w:tcPr>
          <w:p w:rsidR="004D2993" w:rsidRPr="004D2993" w:rsidRDefault="004D2993" w:rsidP="006C20FF">
            <w:pPr>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4D2993">
              <w:rPr>
                <w:rFonts w:cs="Arial"/>
                <w:sz w:val="24"/>
                <w:szCs w:val="24"/>
              </w:rPr>
              <w:t>IniciarTramite</w:t>
            </w:r>
            <w:proofErr w:type="spellEnd"/>
            <w:r w:rsidRPr="004D2993">
              <w:rPr>
                <w:rFonts w:cs="Arial"/>
                <w:sz w:val="24"/>
                <w:szCs w:val="24"/>
              </w:rPr>
              <w:t xml:space="preserve"> (5% de cambio)</w:t>
            </w:r>
          </w:p>
        </w:tc>
        <w:tc>
          <w:tcPr>
            <w:tcW w:w="1575" w:type="pct"/>
            <w:vAlign w:val="center"/>
          </w:tcPr>
          <w:p w:rsidR="004D2993" w:rsidRPr="004D2993" w:rsidRDefault="004D2993" w:rsidP="006C20FF">
            <w:pPr>
              <w:jc w:val="right"/>
              <w:cnfStyle w:val="000000010000" w:firstRow="0" w:lastRow="0" w:firstColumn="0" w:lastColumn="0" w:oddVBand="0" w:evenVBand="0" w:oddHBand="0" w:evenHBand="1" w:firstRowFirstColumn="0" w:firstRowLastColumn="0" w:lastRowFirstColumn="0" w:lastRowLastColumn="0"/>
              <w:rPr>
                <w:rFonts w:cs="Arial"/>
              </w:rPr>
            </w:pPr>
            <w:r w:rsidRPr="004D2993">
              <w:rPr>
                <w:rFonts w:cs="Arial"/>
              </w:rPr>
              <w:t>(250*.05)=12.5</w:t>
            </w:r>
          </w:p>
        </w:tc>
      </w:tr>
      <w:tr w:rsidR="004D2993" w:rsidRPr="004D2993" w:rsidTr="006C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C7</w:t>
            </w:r>
          </w:p>
        </w:tc>
        <w:tc>
          <w:tcPr>
            <w:tcW w:w="2713" w:type="pct"/>
            <w:vAlign w:val="center"/>
          </w:tcPr>
          <w:p w:rsidR="004D2993" w:rsidRPr="004D2993" w:rsidRDefault="004D2993" w:rsidP="006C20FF">
            <w:pP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4D2993">
              <w:rPr>
                <w:rFonts w:cs="Arial"/>
                <w:sz w:val="24"/>
                <w:szCs w:val="24"/>
              </w:rPr>
              <w:t>InicioTramite</w:t>
            </w:r>
            <w:proofErr w:type="spellEnd"/>
            <w:r w:rsidRPr="004D2993">
              <w:rPr>
                <w:rFonts w:cs="Arial"/>
                <w:sz w:val="24"/>
                <w:szCs w:val="24"/>
              </w:rPr>
              <w:t xml:space="preserve">(15% de cambio) + </w:t>
            </w:r>
            <w:proofErr w:type="spellStart"/>
            <w:r w:rsidRPr="004D2993">
              <w:rPr>
                <w:rFonts w:cs="Arial"/>
                <w:sz w:val="24"/>
                <w:szCs w:val="24"/>
              </w:rPr>
              <w:t>TramiteTitulación</w:t>
            </w:r>
            <w:proofErr w:type="spellEnd"/>
            <w:r w:rsidRPr="004D2993">
              <w:rPr>
                <w:rFonts w:cs="Arial"/>
                <w:sz w:val="24"/>
                <w:szCs w:val="24"/>
              </w:rPr>
              <w:t xml:space="preserve"> + Agregar función para titulaciones externas</w:t>
            </w:r>
          </w:p>
        </w:tc>
        <w:tc>
          <w:tcPr>
            <w:tcW w:w="1575" w:type="pct"/>
            <w:vAlign w:val="center"/>
          </w:tcPr>
          <w:p w:rsidR="004D2993" w:rsidRPr="004D2993" w:rsidRDefault="004D2993" w:rsidP="006C20FF">
            <w:pPr>
              <w:jc w:val="right"/>
              <w:cnfStyle w:val="000000100000" w:firstRow="0" w:lastRow="0" w:firstColumn="0" w:lastColumn="0" w:oddVBand="0" w:evenVBand="0" w:oddHBand="1" w:evenHBand="0" w:firstRowFirstColumn="0" w:firstRowLastColumn="0" w:lastRowFirstColumn="0" w:lastRowLastColumn="0"/>
              <w:rPr>
                <w:rFonts w:cs="Arial"/>
              </w:rPr>
            </w:pPr>
            <w:r w:rsidRPr="004D2993">
              <w:rPr>
                <w:rFonts w:cs="Arial"/>
              </w:rPr>
              <w:t>(150*0.15)+250+ 20 = 292.5</w:t>
            </w:r>
          </w:p>
        </w:tc>
      </w:tr>
      <w:tr w:rsidR="004D2993" w:rsidRPr="004D2993" w:rsidTr="006C20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C8</w:t>
            </w:r>
          </w:p>
        </w:tc>
        <w:tc>
          <w:tcPr>
            <w:tcW w:w="2713" w:type="pct"/>
            <w:vAlign w:val="center"/>
          </w:tcPr>
          <w:p w:rsidR="004D2993" w:rsidRPr="004D2993" w:rsidRDefault="004D2993" w:rsidP="006C20FF">
            <w:pPr>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4D2993">
              <w:rPr>
                <w:rFonts w:cs="Arial"/>
                <w:sz w:val="24"/>
                <w:szCs w:val="24"/>
              </w:rPr>
              <w:t>InicioTramite</w:t>
            </w:r>
            <w:proofErr w:type="spellEnd"/>
            <w:r w:rsidRPr="004D2993">
              <w:rPr>
                <w:rFonts w:cs="Arial"/>
                <w:sz w:val="24"/>
                <w:szCs w:val="24"/>
              </w:rPr>
              <w:t xml:space="preserve"> (5%  de cambio) + </w:t>
            </w:r>
            <w:proofErr w:type="spellStart"/>
            <w:r w:rsidRPr="004D2993">
              <w:rPr>
                <w:rFonts w:cs="Arial"/>
                <w:sz w:val="24"/>
                <w:szCs w:val="24"/>
              </w:rPr>
              <w:t>TramiteTitulación</w:t>
            </w:r>
            <w:proofErr w:type="spellEnd"/>
            <w:r w:rsidRPr="004D2993">
              <w:rPr>
                <w:rFonts w:cs="Arial"/>
                <w:sz w:val="24"/>
                <w:szCs w:val="24"/>
              </w:rPr>
              <w:t xml:space="preserve"> + Agregar opción de sugerencia de petición</w:t>
            </w:r>
          </w:p>
        </w:tc>
        <w:tc>
          <w:tcPr>
            <w:tcW w:w="1575" w:type="pct"/>
            <w:vAlign w:val="center"/>
          </w:tcPr>
          <w:p w:rsidR="004D2993" w:rsidRPr="004D2993" w:rsidRDefault="004D2993" w:rsidP="006C20FF">
            <w:pPr>
              <w:jc w:val="right"/>
              <w:cnfStyle w:val="000000010000" w:firstRow="0" w:lastRow="0" w:firstColumn="0" w:lastColumn="0" w:oddVBand="0" w:evenVBand="0" w:oddHBand="0" w:evenHBand="1" w:firstRowFirstColumn="0" w:firstRowLastColumn="0" w:lastRowFirstColumn="0" w:lastRowLastColumn="0"/>
              <w:rPr>
                <w:rFonts w:cs="Arial"/>
              </w:rPr>
            </w:pPr>
            <w:r w:rsidRPr="004D2993">
              <w:rPr>
                <w:rFonts w:cs="Arial"/>
              </w:rPr>
              <w:t>(150*.05)+250+10=267.5</w:t>
            </w:r>
          </w:p>
        </w:tc>
      </w:tr>
      <w:tr w:rsidR="004D2993" w:rsidRPr="004D2993" w:rsidTr="006C2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C9</w:t>
            </w:r>
          </w:p>
        </w:tc>
        <w:tc>
          <w:tcPr>
            <w:tcW w:w="2713" w:type="pct"/>
            <w:vAlign w:val="center"/>
          </w:tcPr>
          <w:p w:rsidR="004D2993" w:rsidRPr="004D2993" w:rsidRDefault="004D2993" w:rsidP="006C20FF">
            <w:pP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4D2993">
              <w:rPr>
                <w:rFonts w:cs="Arial"/>
                <w:sz w:val="24"/>
                <w:szCs w:val="24"/>
              </w:rPr>
              <w:t>InicioSesion</w:t>
            </w:r>
            <w:proofErr w:type="spellEnd"/>
            <w:r w:rsidRPr="004D2993">
              <w:rPr>
                <w:rFonts w:cs="Arial"/>
                <w:sz w:val="24"/>
                <w:szCs w:val="24"/>
              </w:rPr>
              <w:t xml:space="preserve"> + Agregar opción para  recuperar  contraseña</w:t>
            </w:r>
          </w:p>
        </w:tc>
        <w:tc>
          <w:tcPr>
            <w:tcW w:w="1575" w:type="pct"/>
            <w:vAlign w:val="center"/>
          </w:tcPr>
          <w:p w:rsidR="004D2993" w:rsidRPr="004D2993" w:rsidRDefault="004D2993" w:rsidP="006C20FF">
            <w:pPr>
              <w:jc w:val="right"/>
              <w:cnfStyle w:val="000000100000" w:firstRow="0" w:lastRow="0" w:firstColumn="0" w:lastColumn="0" w:oddVBand="0" w:evenVBand="0" w:oddHBand="1" w:evenHBand="0" w:firstRowFirstColumn="0" w:firstRowLastColumn="0" w:lastRowFirstColumn="0" w:lastRowLastColumn="0"/>
              <w:rPr>
                <w:rFonts w:cs="Arial"/>
              </w:rPr>
            </w:pPr>
            <w:r w:rsidRPr="004D2993">
              <w:rPr>
                <w:rFonts w:cs="Arial"/>
              </w:rPr>
              <w:t>50 + 20 = 70</w:t>
            </w:r>
          </w:p>
        </w:tc>
      </w:tr>
      <w:tr w:rsidR="004D2993" w:rsidRPr="004D2993" w:rsidTr="006C20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 w:type="pct"/>
            <w:vAlign w:val="center"/>
          </w:tcPr>
          <w:p w:rsidR="004D2993" w:rsidRPr="004D2993" w:rsidRDefault="004D2993" w:rsidP="006C20FF">
            <w:pPr>
              <w:jc w:val="center"/>
              <w:rPr>
                <w:rFonts w:cs="Arial"/>
                <w:sz w:val="24"/>
                <w:szCs w:val="24"/>
              </w:rPr>
            </w:pPr>
            <w:r w:rsidRPr="004D2993">
              <w:rPr>
                <w:rFonts w:cs="Arial"/>
                <w:sz w:val="24"/>
                <w:szCs w:val="24"/>
              </w:rPr>
              <w:t>C10</w:t>
            </w:r>
          </w:p>
        </w:tc>
        <w:tc>
          <w:tcPr>
            <w:tcW w:w="2713" w:type="pct"/>
            <w:vAlign w:val="center"/>
          </w:tcPr>
          <w:p w:rsidR="004D2993" w:rsidRPr="004D2993" w:rsidRDefault="004D2993" w:rsidP="006C20FF">
            <w:pPr>
              <w:cnfStyle w:val="000000010000" w:firstRow="0" w:lastRow="0" w:firstColumn="0" w:lastColumn="0" w:oddVBand="0" w:evenVBand="0" w:oddHBand="0" w:evenHBand="1" w:firstRowFirstColumn="0" w:firstRowLastColumn="0" w:lastRowFirstColumn="0" w:lastRowLastColumn="0"/>
              <w:rPr>
                <w:rFonts w:cs="Arial"/>
                <w:sz w:val="24"/>
                <w:szCs w:val="24"/>
              </w:rPr>
            </w:pPr>
            <w:proofErr w:type="spellStart"/>
            <w:r w:rsidRPr="004D2993">
              <w:rPr>
                <w:rFonts w:cs="Arial"/>
                <w:sz w:val="24"/>
                <w:szCs w:val="24"/>
              </w:rPr>
              <w:t>AgregarComponente</w:t>
            </w:r>
            <w:proofErr w:type="spellEnd"/>
            <w:r w:rsidRPr="004D2993">
              <w:rPr>
                <w:rFonts w:cs="Arial"/>
                <w:sz w:val="24"/>
                <w:szCs w:val="24"/>
              </w:rPr>
              <w:t xml:space="preserve"> </w:t>
            </w:r>
            <w:proofErr w:type="spellStart"/>
            <w:r w:rsidRPr="004D2993">
              <w:rPr>
                <w:rFonts w:cs="Arial"/>
                <w:sz w:val="24"/>
                <w:szCs w:val="24"/>
              </w:rPr>
              <w:t>BuzonDeQuejas</w:t>
            </w:r>
            <w:proofErr w:type="spellEnd"/>
            <w:r w:rsidRPr="004D2993">
              <w:rPr>
                <w:rFonts w:cs="Arial"/>
                <w:sz w:val="24"/>
                <w:szCs w:val="24"/>
              </w:rPr>
              <w:t xml:space="preserve"> + Agregar componente </w:t>
            </w:r>
            <w:proofErr w:type="spellStart"/>
            <w:r w:rsidRPr="004D2993">
              <w:rPr>
                <w:rFonts w:cs="Arial"/>
                <w:sz w:val="24"/>
                <w:szCs w:val="24"/>
              </w:rPr>
              <w:t>VisualizarQuejas</w:t>
            </w:r>
            <w:proofErr w:type="spellEnd"/>
            <w:r w:rsidRPr="004D2993">
              <w:rPr>
                <w:rFonts w:cs="Arial"/>
                <w:sz w:val="24"/>
                <w:szCs w:val="24"/>
              </w:rPr>
              <w:t xml:space="preserve"> + Administrador (5% de cambio)</w:t>
            </w:r>
          </w:p>
        </w:tc>
        <w:tc>
          <w:tcPr>
            <w:tcW w:w="1575" w:type="pct"/>
            <w:vAlign w:val="center"/>
          </w:tcPr>
          <w:p w:rsidR="004D2993" w:rsidRPr="004D2993" w:rsidRDefault="004D2993" w:rsidP="006C20FF">
            <w:pPr>
              <w:jc w:val="right"/>
              <w:cnfStyle w:val="000000010000" w:firstRow="0" w:lastRow="0" w:firstColumn="0" w:lastColumn="0" w:oddVBand="0" w:evenVBand="0" w:oddHBand="0" w:evenHBand="1" w:firstRowFirstColumn="0" w:firstRowLastColumn="0" w:lastRowFirstColumn="0" w:lastRowLastColumn="0"/>
              <w:rPr>
                <w:rFonts w:cs="Arial"/>
              </w:rPr>
            </w:pPr>
            <w:r w:rsidRPr="004D2993">
              <w:rPr>
                <w:rFonts w:cs="Arial"/>
              </w:rPr>
              <w:t>30+30+(300*0.05)=75</w:t>
            </w:r>
          </w:p>
        </w:tc>
      </w:tr>
    </w:tbl>
    <w:p w:rsidR="00812121" w:rsidRDefault="007A6CCD" w:rsidP="005032F2">
      <w:r>
        <w:rPr>
          <w:noProof/>
          <w:lang w:eastAsia="es-MX"/>
        </w:rPr>
        <w:pict>
          <v:shape id="_x0000_s1072" type="#_x0000_t202" style="position:absolute;left:0;text-align:left;margin-left:50.6pt;margin-top:3.75pt;width:346.6pt;height:42.05pt;z-index:2517166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72">
              <w:txbxContent>
                <w:p w:rsidR="003766FD" w:rsidRPr="000F26C2" w:rsidRDefault="003766FD" w:rsidP="004D2993">
                  <w:pPr>
                    <w:rPr>
                      <w:b/>
                    </w:rPr>
                  </w:pPr>
                  <w:r>
                    <w:rPr>
                      <w:b/>
                    </w:rPr>
                    <w:t>Tabla 10.2.1</w:t>
                  </w:r>
                  <w:r w:rsidRPr="000F26C2">
                    <w:rPr>
                      <w:b/>
                    </w:rPr>
                    <w:t xml:space="preserve"> – </w:t>
                  </w:r>
                  <w:r>
                    <w:rPr>
                      <w:b/>
                    </w:rPr>
                    <w:t>Volumen de cada escenario del expediente</w:t>
                  </w:r>
                </w:p>
              </w:txbxContent>
            </v:textbox>
          </v:shape>
        </w:pict>
      </w:r>
    </w:p>
    <w:p w:rsidR="004D2993" w:rsidRDefault="009F6116" w:rsidP="005032F2">
      <w:r>
        <w:lastRenderedPageBreak/>
        <w:t>Posteriormente se determin</w:t>
      </w:r>
      <w:r w:rsidR="00AC59BC">
        <w:t>aron las líneas de código requeridas en promedio</w:t>
      </w:r>
      <w:r>
        <w:t xml:space="preserve"> para realizar el mantenimiento del sistema partiendo de los pesos normalizados de la tabla 10.1.2 y </w:t>
      </w:r>
      <w:r w:rsidR="00F6200F">
        <w:t>los volúmenes</w:t>
      </w:r>
      <w:r>
        <w:t xml:space="preserve"> que se muestran en la tabla 10.2.1.</w:t>
      </w:r>
    </w:p>
    <w:p w:rsidR="009F6116" w:rsidRDefault="00AC59BC" w:rsidP="005032F2">
      <w:r>
        <w:t>La cantidad de líneas de código es presentada</w:t>
      </w:r>
      <w:r w:rsidR="009F6116">
        <w:t xml:space="preserve"> en la tabla 10.2.</w:t>
      </w:r>
      <w:r w:rsidR="00E226A6">
        <w:t>2</w:t>
      </w:r>
      <w:r w:rsidR="00F6200F">
        <w:t>.</w:t>
      </w:r>
    </w:p>
    <w:tbl>
      <w:tblPr>
        <w:tblStyle w:val="Cuadrculaclara"/>
        <w:tblW w:w="0" w:type="auto"/>
        <w:tblInd w:w="2191" w:type="dxa"/>
        <w:tblLook w:val="04A0" w:firstRow="1" w:lastRow="0" w:firstColumn="1" w:lastColumn="0" w:noHBand="0" w:noVBand="1"/>
      </w:tblPr>
      <w:tblGrid>
        <w:gridCol w:w="1289"/>
        <w:gridCol w:w="869"/>
        <w:gridCol w:w="1118"/>
        <w:gridCol w:w="1419"/>
      </w:tblGrid>
      <w:tr w:rsidR="00F6200F" w:rsidRPr="00F6200F" w:rsidTr="00317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E226A6" w:rsidP="003766FD">
            <w:pPr>
              <w:jc w:val="center"/>
            </w:pPr>
            <w:r w:rsidRPr="00F6200F">
              <w:t>ESCENARIO</w:t>
            </w:r>
          </w:p>
        </w:tc>
        <w:tc>
          <w:tcPr>
            <w:tcW w:w="869" w:type="dxa"/>
          </w:tcPr>
          <w:p w:rsidR="00F6200F" w:rsidRPr="00F6200F" w:rsidRDefault="00E226A6" w:rsidP="003766FD">
            <w:pPr>
              <w:jc w:val="center"/>
              <w:cnfStyle w:val="100000000000" w:firstRow="1" w:lastRow="0" w:firstColumn="0" w:lastColumn="0" w:oddVBand="0" w:evenVBand="0" w:oddHBand="0" w:evenHBand="0" w:firstRowFirstColumn="0" w:firstRowLastColumn="0" w:lastRowFirstColumn="0" w:lastRowLastColumn="0"/>
            </w:pPr>
            <w:r w:rsidRPr="00F6200F">
              <w:t>PESO</w:t>
            </w:r>
          </w:p>
        </w:tc>
        <w:tc>
          <w:tcPr>
            <w:tcW w:w="1118" w:type="dxa"/>
          </w:tcPr>
          <w:p w:rsidR="00F6200F" w:rsidRPr="00F6200F" w:rsidRDefault="00E226A6" w:rsidP="003766FD">
            <w:pPr>
              <w:jc w:val="center"/>
              <w:cnfStyle w:val="100000000000" w:firstRow="1" w:lastRow="0" w:firstColumn="0" w:lastColumn="0" w:oddVBand="0" w:evenVBand="0" w:oddHBand="0" w:evenHBand="0" w:firstRowFirstColumn="0" w:firstRowLastColumn="0" w:lastRowFirstColumn="0" w:lastRowLastColumn="0"/>
            </w:pPr>
            <w:r w:rsidRPr="00F6200F">
              <w:t>VOLUMEN</w:t>
            </w:r>
          </w:p>
        </w:tc>
        <w:tc>
          <w:tcPr>
            <w:tcW w:w="1199" w:type="dxa"/>
          </w:tcPr>
          <w:p w:rsidR="00F6200F" w:rsidRPr="00F6200F" w:rsidRDefault="00AC59BC" w:rsidP="003766FD">
            <w:pPr>
              <w:jc w:val="center"/>
              <w:cnfStyle w:val="100000000000" w:firstRow="1" w:lastRow="0" w:firstColumn="0" w:lastColumn="0" w:oddVBand="0" w:evenVBand="0" w:oddHBand="0" w:evenHBand="0" w:firstRowFirstColumn="0" w:firstRowLastColumn="0" w:lastRowFirstColumn="0" w:lastRowLastColumn="0"/>
            </w:pPr>
            <w:r>
              <w:t>LOC REQUERIDAS</w:t>
            </w:r>
          </w:p>
        </w:tc>
      </w:tr>
      <w:tr w:rsidR="00F6200F" w:rsidRPr="00F6200F" w:rsidTr="00317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C1</w:t>
            </w:r>
          </w:p>
        </w:tc>
        <w:tc>
          <w:tcPr>
            <w:tcW w:w="86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cs="Arial"/>
              </w:rPr>
            </w:pPr>
            <w:r w:rsidRPr="00F6200F">
              <w:rPr>
                <w:rFonts w:cs="Arial"/>
              </w:rPr>
              <w:t>0.0512</w:t>
            </w:r>
          </w:p>
        </w:tc>
        <w:tc>
          <w:tcPr>
            <w:tcW w:w="1118"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pPr>
            <w:r w:rsidRPr="00F6200F">
              <w:t>105</w:t>
            </w:r>
          </w:p>
        </w:tc>
        <w:tc>
          <w:tcPr>
            <w:tcW w:w="119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5.376</w:t>
            </w:r>
          </w:p>
        </w:tc>
      </w:tr>
      <w:tr w:rsidR="00F6200F" w:rsidRPr="00F6200F" w:rsidTr="00317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C2</w:t>
            </w:r>
          </w:p>
        </w:tc>
        <w:tc>
          <w:tcPr>
            <w:tcW w:w="86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cs="Arial"/>
              </w:rPr>
            </w:pPr>
            <w:r w:rsidRPr="00F6200F">
              <w:rPr>
                <w:rFonts w:cs="Arial"/>
              </w:rPr>
              <w:t>0.1538</w:t>
            </w:r>
          </w:p>
        </w:tc>
        <w:tc>
          <w:tcPr>
            <w:tcW w:w="1118"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pPr>
            <w:r w:rsidRPr="00F6200F">
              <w:t>130</w:t>
            </w:r>
          </w:p>
        </w:tc>
        <w:tc>
          <w:tcPr>
            <w:tcW w:w="119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19.994</w:t>
            </w:r>
          </w:p>
        </w:tc>
      </w:tr>
      <w:tr w:rsidR="00F6200F" w:rsidRPr="00F6200F" w:rsidTr="00317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C3</w:t>
            </w:r>
          </w:p>
        </w:tc>
        <w:tc>
          <w:tcPr>
            <w:tcW w:w="86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cs="Arial"/>
              </w:rPr>
            </w:pPr>
            <w:r w:rsidRPr="00F6200F">
              <w:rPr>
                <w:rFonts w:cs="Arial"/>
              </w:rPr>
              <w:t>0.0769</w:t>
            </w:r>
          </w:p>
        </w:tc>
        <w:tc>
          <w:tcPr>
            <w:tcW w:w="1118"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pPr>
            <w:r w:rsidRPr="00F6200F">
              <w:t>100</w:t>
            </w:r>
          </w:p>
        </w:tc>
        <w:tc>
          <w:tcPr>
            <w:tcW w:w="119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7.69</w:t>
            </w:r>
          </w:p>
        </w:tc>
      </w:tr>
      <w:tr w:rsidR="00F6200F" w:rsidRPr="00F6200F" w:rsidTr="00317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C4</w:t>
            </w:r>
          </w:p>
        </w:tc>
        <w:tc>
          <w:tcPr>
            <w:tcW w:w="86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cs="Arial"/>
              </w:rPr>
            </w:pPr>
            <w:r w:rsidRPr="00F6200F">
              <w:rPr>
                <w:rFonts w:cs="Arial"/>
              </w:rPr>
              <w:t>0.1025</w:t>
            </w:r>
          </w:p>
        </w:tc>
        <w:tc>
          <w:tcPr>
            <w:tcW w:w="1118"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pPr>
            <w:r w:rsidRPr="00F6200F">
              <w:t>72</w:t>
            </w:r>
          </w:p>
        </w:tc>
        <w:tc>
          <w:tcPr>
            <w:tcW w:w="119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7.38</w:t>
            </w:r>
          </w:p>
        </w:tc>
      </w:tr>
      <w:tr w:rsidR="00F6200F" w:rsidRPr="00F6200F" w:rsidTr="00317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C5</w:t>
            </w:r>
          </w:p>
        </w:tc>
        <w:tc>
          <w:tcPr>
            <w:tcW w:w="86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cs="Arial"/>
              </w:rPr>
            </w:pPr>
            <w:r w:rsidRPr="00F6200F">
              <w:rPr>
                <w:rFonts w:cs="Arial"/>
              </w:rPr>
              <w:t>0.0256</w:t>
            </w:r>
          </w:p>
        </w:tc>
        <w:tc>
          <w:tcPr>
            <w:tcW w:w="1118"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pPr>
            <w:r w:rsidRPr="00F6200F">
              <w:t>65</w:t>
            </w:r>
          </w:p>
        </w:tc>
        <w:tc>
          <w:tcPr>
            <w:tcW w:w="119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1.664</w:t>
            </w:r>
          </w:p>
        </w:tc>
      </w:tr>
      <w:tr w:rsidR="00F6200F" w:rsidRPr="00F6200F" w:rsidTr="00317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C6</w:t>
            </w:r>
          </w:p>
        </w:tc>
        <w:tc>
          <w:tcPr>
            <w:tcW w:w="86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cs="Arial"/>
              </w:rPr>
            </w:pPr>
            <w:r w:rsidRPr="00F6200F">
              <w:rPr>
                <w:rFonts w:cs="Arial"/>
              </w:rPr>
              <w:t>0.1538</w:t>
            </w:r>
          </w:p>
        </w:tc>
        <w:tc>
          <w:tcPr>
            <w:tcW w:w="1118"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pPr>
            <w:r w:rsidRPr="00F6200F">
              <w:t>12.5</w:t>
            </w:r>
          </w:p>
        </w:tc>
        <w:tc>
          <w:tcPr>
            <w:tcW w:w="119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1.9225</w:t>
            </w:r>
          </w:p>
        </w:tc>
      </w:tr>
      <w:tr w:rsidR="00F6200F" w:rsidRPr="00F6200F" w:rsidTr="00317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C7</w:t>
            </w:r>
          </w:p>
        </w:tc>
        <w:tc>
          <w:tcPr>
            <w:tcW w:w="86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cs="Arial"/>
              </w:rPr>
            </w:pPr>
            <w:r w:rsidRPr="00F6200F">
              <w:rPr>
                <w:rFonts w:cs="Arial"/>
              </w:rPr>
              <w:t>0.0512</w:t>
            </w:r>
          </w:p>
        </w:tc>
        <w:tc>
          <w:tcPr>
            <w:tcW w:w="1118"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pPr>
            <w:r w:rsidRPr="00F6200F">
              <w:rPr>
                <w:rFonts w:cs="Arial"/>
              </w:rPr>
              <w:t>292.5</w:t>
            </w:r>
          </w:p>
        </w:tc>
        <w:tc>
          <w:tcPr>
            <w:tcW w:w="119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14.976</w:t>
            </w:r>
          </w:p>
        </w:tc>
      </w:tr>
      <w:tr w:rsidR="00F6200F" w:rsidRPr="00F6200F" w:rsidTr="00317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C8</w:t>
            </w:r>
          </w:p>
        </w:tc>
        <w:tc>
          <w:tcPr>
            <w:tcW w:w="86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cs="Arial"/>
              </w:rPr>
            </w:pPr>
            <w:r w:rsidRPr="00F6200F">
              <w:rPr>
                <w:rFonts w:cs="Arial"/>
              </w:rPr>
              <w:t>0.1282</w:t>
            </w:r>
          </w:p>
        </w:tc>
        <w:tc>
          <w:tcPr>
            <w:tcW w:w="1118"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pPr>
            <w:r w:rsidRPr="00F6200F">
              <w:rPr>
                <w:rFonts w:cs="Arial"/>
              </w:rPr>
              <w:t>267.5</w:t>
            </w:r>
          </w:p>
        </w:tc>
        <w:tc>
          <w:tcPr>
            <w:tcW w:w="1199" w:type="dxa"/>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34.2935</w:t>
            </w:r>
          </w:p>
        </w:tc>
      </w:tr>
      <w:tr w:rsidR="00F6200F" w:rsidRPr="00F6200F" w:rsidTr="00317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Pr>
          <w:p w:rsidR="00F6200F" w:rsidRPr="00F6200F" w:rsidRDefault="00F6200F" w:rsidP="003766FD">
            <w:r w:rsidRPr="00F6200F">
              <w:t>C9</w:t>
            </w:r>
          </w:p>
        </w:tc>
        <w:tc>
          <w:tcPr>
            <w:tcW w:w="86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cs="Arial"/>
              </w:rPr>
            </w:pPr>
            <w:r w:rsidRPr="00F6200F">
              <w:rPr>
                <w:rFonts w:cs="Arial"/>
              </w:rPr>
              <w:t>0.1538</w:t>
            </w:r>
          </w:p>
        </w:tc>
        <w:tc>
          <w:tcPr>
            <w:tcW w:w="1118"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pPr>
            <w:r w:rsidRPr="00F6200F">
              <w:t>70</w:t>
            </w:r>
          </w:p>
        </w:tc>
        <w:tc>
          <w:tcPr>
            <w:tcW w:w="1199" w:type="dxa"/>
          </w:tcPr>
          <w:p w:rsidR="00F6200F" w:rsidRPr="00F6200F" w:rsidRDefault="00F6200F" w:rsidP="003766FD">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10.766</w:t>
            </w:r>
          </w:p>
        </w:tc>
      </w:tr>
      <w:tr w:rsidR="00F6200F" w:rsidRPr="00F6200F" w:rsidTr="003172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Borders>
              <w:bottom w:val="single" w:sz="4" w:space="0" w:color="auto"/>
            </w:tcBorders>
          </w:tcPr>
          <w:p w:rsidR="00F6200F" w:rsidRPr="00F6200F" w:rsidRDefault="00E226A6" w:rsidP="003766FD">
            <w:r>
              <w:t>C</w:t>
            </w:r>
            <w:r w:rsidR="00F6200F" w:rsidRPr="00F6200F">
              <w:t>10</w:t>
            </w:r>
          </w:p>
        </w:tc>
        <w:tc>
          <w:tcPr>
            <w:tcW w:w="869" w:type="dxa"/>
            <w:tcBorders>
              <w:bottom w:val="single" w:sz="4" w:space="0" w:color="auto"/>
            </w:tcBorders>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cs="Arial"/>
              </w:rPr>
            </w:pPr>
            <w:r w:rsidRPr="00F6200F">
              <w:rPr>
                <w:rFonts w:cs="Arial"/>
              </w:rPr>
              <w:t>0.1025</w:t>
            </w:r>
          </w:p>
        </w:tc>
        <w:tc>
          <w:tcPr>
            <w:tcW w:w="1118" w:type="dxa"/>
            <w:tcBorders>
              <w:bottom w:val="single" w:sz="4" w:space="0" w:color="auto"/>
            </w:tcBorders>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pPr>
            <w:r w:rsidRPr="00F6200F">
              <w:t>75</w:t>
            </w:r>
          </w:p>
        </w:tc>
        <w:tc>
          <w:tcPr>
            <w:tcW w:w="1199" w:type="dxa"/>
            <w:tcBorders>
              <w:bottom w:val="single" w:sz="4" w:space="0" w:color="auto"/>
            </w:tcBorders>
          </w:tcPr>
          <w:p w:rsidR="00F6200F" w:rsidRPr="00F6200F" w:rsidRDefault="00F6200F" w:rsidP="003766FD">
            <w:pPr>
              <w:jc w:val="right"/>
              <w:cnfStyle w:val="000000010000" w:firstRow="0" w:lastRow="0" w:firstColumn="0" w:lastColumn="0" w:oddVBand="0" w:evenVBand="0" w:oddHBand="0" w:evenHBand="1" w:firstRowFirstColumn="0" w:firstRowLastColumn="0" w:lastRowFirstColumn="0" w:lastRowLastColumn="0"/>
              <w:rPr>
                <w:rFonts w:eastAsia="Times New Roman" w:cs="Calibri"/>
                <w:color w:val="000000"/>
                <w:lang w:eastAsia="es-MX"/>
              </w:rPr>
            </w:pPr>
            <w:r w:rsidRPr="00F6200F">
              <w:rPr>
                <w:rFonts w:eastAsia="Times New Roman" w:cs="Calibri"/>
                <w:color w:val="000000"/>
                <w:lang w:eastAsia="es-MX"/>
              </w:rPr>
              <w:t>7.6875</w:t>
            </w:r>
          </w:p>
        </w:tc>
      </w:tr>
      <w:tr w:rsidR="00E226A6" w:rsidRPr="00F6200F" w:rsidTr="00317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dxa"/>
            <w:tcBorders>
              <w:top w:val="single" w:sz="4" w:space="0" w:color="auto"/>
              <w:left w:val="single" w:sz="4" w:space="0" w:color="auto"/>
              <w:bottom w:val="single" w:sz="4" w:space="0" w:color="auto"/>
              <w:right w:val="nil"/>
            </w:tcBorders>
          </w:tcPr>
          <w:p w:rsidR="00E226A6" w:rsidRPr="00F6200F" w:rsidRDefault="00E226A6" w:rsidP="003766FD"/>
        </w:tc>
        <w:tc>
          <w:tcPr>
            <w:tcW w:w="869" w:type="dxa"/>
            <w:tcBorders>
              <w:top w:val="single" w:sz="4" w:space="0" w:color="auto"/>
              <w:left w:val="nil"/>
              <w:bottom w:val="single" w:sz="4" w:space="0" w:color="auto"/>
              <w:right w:val="single" w:sz="4" w:space="0" w:color="auto"/>
            </w:tcBorders>
          </w:tcPr>
          <w:p w:rsidR="00E226A6" w:rsidRPr="00F6200F" w:rsidRDefault="00E226A6" w:rsidP="003766FD">
            <w:pPr>
              <w:jc w:val="right"/>
              <w:cnfStyle w:val="000000100000" w:firstRow="0" w:lastRow="0" w:firstColumn="0" w:lastColumn="0" w:oddVBand="0" w:evenVBand="0" w:oddHBand="1" w:evenHBand="0" w:firstRowFirstColumn="0" w:firstRowLastColumn="0" w:lastRowFirstColumn="0" w:lastRowLastColumn="0"/>
              <w:rPr>
                <w:rFonts w:cs="Arial"/>
              </w:rPr>
            </w:pPr>
          </w:p>
        </w:tc>
        <w:tc>
          <w:tcPr>
            <w:tcW w:w="1118" w:type="dxa"/>
            <w:tcBorders>
              <w:top w:val="single" w:sz="4" w:space="0" w:color="auto"/>
              <w:left w:val="single" w:sz="4" w:space="0" w:color="auto"/>
              <w:bottom w:val="single" w:sz="4" w:space="0" w:color="auto"/>
              <w:right w:val="single" w:sz="4" w:space="0" w:color="auto"/>
            </w:tcBorders>
          </w:tcPr>
          <w:p w:rsidR="00E226A6" w:rsidRPr="00E226A6" w:rsidRDefault="00E226A6" w:rsidP="003766FD">
            <w:pPr>
              <w:jc w:val="right"/>
              <w:cnfStyle w:val="000000100000" w:firstRow="0" w:lastRow="0" w:firstColumn="0" w:lastColumn="0" w:oddVBand="0" w:evenVBand="0" w:oddHBand="1" w:evenHBand="0" w:firstRowFirstColumn="0" w:firstRowLastColumn="0" w:lastRowFirstColumn="0" w:lastRowLastColumn="0"/>
              <w:rPr>
                <w:b/>
              </w:rPr>
            </w:pPr>
            <w:r w:rsidRPr="00E226A6">
              <w:rPr>
                <w:b/>
              </w:rPr>
              <w:t>TOTAL</w:t>
            </w:r>
          </w:p>
        </w:tc>
        <w:tc>
          <w:tcPr>
            <w:tcW w:w="1199" w:type="dxa"/>
            <w:tcBorders>
              <w:top w:val="single" w:sz="4" w:space="0" w:color="auto"/>
              <w:left w:val="single" w:sz="4" w:space="0" w:color="auto"/>
              <w:bottom w:val="single" w:sz="4" w:space="0" w:color="auto"/>
              <w:right w:val="single" w:sz="4" w:space="0" w:color="auto"/>
            </w:tcBorders>
          </w:tcPr>
          <w:p w:rsidR="00E226A6" w:rsidRPr="00F6200F" w:rsidRDefault="00E226A6" w:rsidP="003766FD">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es-MX"/>
              </w:rPr>
            </w:pPr>
            <w:r w:rsidRPr="00E226A6">
              <w:rPr>
                <w:rFonts w:eastAsia="Times New Roman" w:cs="Calibri"/>
                <w:color w:val="000000"/>
                <w:lang w:eastAsia="es-MX"/>
              </w:rPr>
              <w:t>111.7495</w:t>
            </w:r>
          </w:p>
        </w:tc>
      </w:tr>
    </w:tbl>
    <w:p w:rsidR="00F6200F" w:rsidRDefault="007A6CCD" w:rsidP="005032F2">
      <w:r>
        <w:rPr>
          <w:noProof/>
          <w:lang w:eastAsia="es-MX"/>
        </w:rPr>
        <w:pict>
          <v:shape id="_x0000_s1073" type="#_x0000_t202" style="position:absolute;left:0;text-align:left;margin-left:104.9pt;margin-top:10.45pt;width:220.3pt;height:33.05pt;z-index:2517176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73">
              <w:txbxContent>
                <w:p w:rsidR="003766FD" w:rsidRPr="000F26C2" w:rsidRDefault="003766FD" w:rsidP="00E226A6">
                  <w:pPr>
                    <w:rPr>
                      <w:b/>
                    </w:rPr>
                  </w:pPr>
                  <w:r>
                    <w:rPr>
                      <w:b/>
                    </w:rPr>
                    <w:t>Tabla 10.2.2</w:t>
                  </w:r>
                  <w:r w:rsidRPr="000F26C2">
                    <w:rPr>
                      <w:b/>
                    </w:rPr>
                    <w:t xml:space="preserve"> – </w:t>
                  </w:r>
                  <w:r>
                    <w:rPr>
                      <w:b/>
                    </w:rPr>
                    <w:t>Líneas de código requeridas en promedio</w:t>
                  </w:r>
                </w:p>
              </w:txbxContent>
            </v:textbox>
          </v:shape>
        </w:pict>
      </w:r>
    </w:p>
    <w:p w:rsidR="004D2993" w:rsidRDefault="004D2993" w:rsidP="005032F2"/>
    <w:p w:rsidR="004D2993" w:rsidRDefault="005A0418" w:rsidP="005A0418">
      <w:pPr>
        <w:pStyle w:val="Ttulo2"/>
      </w:pPr>
      <w:bookmarkStart w:id="60" w:name="_Toc358408727"/>
      <w:r>
        <w:t>10.3 Predicción del atributo de calidad</w:t>
      </w:r>
      <w:bookmarkEnd w:id="60"/>
      <w:r>
        <w:t xml:space="preserve"> </w:t>
      </w:r>
    </w:p>
    <w:p w:rsidR="004D2993" w:rsidRDefault="005A0418" w:rsidP="005032F2">
      <w:r>
        <w:t>Una vez obtenida la información anterior es posible deducir el esfuerzo necesario que implicará realizar el mantenimiento del sistema en desarrollo.</w:t>
      </w:r>
    </w:p>
    <w:p w:rsidR="007C7943" w:rsidRDefault="005A0418" w:rsidP="005032F2">
      <w:r>
        <w:t>Para ello se considera que se presentarán 10 requerimientos de cambio por año, de modo que si el programador que realizará la tarea de mantenimiento tiene un rendimiento de 1 línea de código por hora, se obtendría un esfuerzo calculado mediante la fórmula:</w:t>
      </w:r>
    </w:p>
    <w:p w:rsidR="005A0418" w:rsidRPr="00064644" w:rsidRDefault="00064644" w:rsidP="007C7943">
      <w:pPr>
        <w:jc w:val="center"/>
      </w:pPr>
      <m:oMathPara>
        <m:oMathParaPr>
          <m:jc m:val="center"/>
        </m:oMathParaPr>
        <m:oMath>
          <m:r>
            <m:rPr>
              <m:sty m:val="p"/>
            </m:rPr>
            <w:rPr>
              <w:rFonts w:ascii="Cambria Math" w:hAnsi="Cambria Math"/>
            </w:rPr>
            <m:t>(</m:t>
          </m:r>
          <m:r>
            <w:rPr>
              <w:rFonts w:ascii="Cambria Math" w:hAnsi="Cambria Math"/>
            </w:rPr>
            <m:t>10 requerimientos ×111.75 líneas de código por requerimiento) ÷1 línea  de código por hora=</m:t>
          </m:r>
          <m:r>
            <m:rPr>
              <m:sty m:val="bi"/>
            </m:rPr>
            <w:rPr>
              <w:rFonts w:ascii="Cambria Math" w:hAnsi="Cambria Math"/>
            </w:rPr>
            <m:t>1117.5 horas de trabajo anuales</m:t>
          </m:r>
        </m:oMath>
      </m:oMathPara>
    </w:p>
    <w:p w:rsidR="004D2993" w:rsidRDefault="00706DC5" w:rsidP="005032F2">
      <w:r>
        <w:t>Para determinar la cantidad y tipo de programadores requeridos se presentan las predicciones generadas a partir de la variación de líneas de código por hora</w:t>
      </w:r>
      <w:r w:rsidR="00562CF1">
        <w:t xml:space="preserve"> que los programadores produzcan</w:t>
      </w:r>
      <w:r>
        <w:t>.</w:t>
      </w:r>
      <w:r w:rsidR="00562CF1">
        <w:t xml:space="preserve"> Dichas predicciones están plasmadas en la tabla 10.3.1.</w:t>
      </w:r>
    </w:p>
    <w:p w:rsidR="00562CF1" w:rsidRDefault="00562CF1" w:rsidP="005032F2"/>
    <w:p w:rsidR="00562CF1" w:rsidRDefault="00562CF1" w:rsidP="005032F2"/>
    <w:p w:rsidR="00562CF1" w:rsidRDefault="00562CF1" w:rsidP="005032F2"/>
    <w:p w:rsidR="00562CF1" w:rsidRDefault="00562CF1" w:rsidP="005032F2"/>
    <w:p w:rsidR="00562CF1" w:rsidRDefault="00562CF1" w:rsidP="005032F2"/>
    <w:p w:rsidR="00562CF1" w:rsidRDefault="00562CF1" w:rsidP="005032F2"/>
    <w:tbl>
      <w:tblPr>
        <w:tblStyle w:val="Cuadrculaclara"/>
        <w:tblW w:w="0" w:type="auto"/>
        <w:tblLook w:val="04A0" w:firstRow="1" w:lastRow="0" w:firstColumn="1" w:lastColumn="0" w:noHBand="0" w:noVBand="1"/>
      </w:tblPr>
      <w:tblGrid>
        <w:gridCol w:w="2244"/>
        <w:gridCol w:w="2244"/>
        <w:gridCol w:w="2245"/>
        <w:gridCol w:w="2245"/>
      </w:tblGrid>
      <w:tr w:rsidR="00BC0A85" w:rsidTr="00BC0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shd w:val="clear" w:color="auto" w:fill="000000" w:themeFill="text1"/>
          </w:tcPr>
          <w:p w:rsidR="00BC0A85" w:rsidRDefault="00BC0A85" w:rsidP="00BC0A85">
            <w:pPr>
              <w:jc w:val="center"/>
            </w:pPr>
            <w:r>
              <w:lastRenderedPageBreak/>
              <w:t>REQUERIMIENTOS</w:t>
            </w:r>
          </w:p>
        </w:tc>
        <w:tc>
          <w:tcPr>
            <w:tcW w:w="2244" w:type="dxa"/>
            <w:shd w:val="clear" w:color="auto" w:fill="000000" w:themeFill="text1"/>
          </w:tcPr>
          <w:p w:rsidR="00BC0A85" w:rsidRDefault="00BC0A85" w:rsidP="00BC0A85">
            <w:pPr>
              <w:jc w:val="center"/>
              <w:cnfStyle w:val="100000000000" w:firstRow="1" w:lastRow="0" w:firstColumn="0" w:lastColumn="0" w:oddVBand="0" w:evenVBand="0" w:oddHBand="0" w:evenHBand="0" w:firstRowFirstColumn="0" w:firstRowLastColumn="0" w:lastRowFirstColumn="0" w:lastRowLastColumn="0"/>
            </w:pPr>
            <w:r>
              <w:t>LOC X REQUERIMIENTO</w:t>
            </w:r>
          </w:p>
        </w:tc>
        <w:tc>
          <w:tcPr>
            <w:tcW w:w="2245" w:type="dxa"/>
            <w:shd w:val="clear" w:color="auto" w:fill="000000" w:themeFill="text1"/>
          </w:tcPr>
          <w:p w:rsidR="00BC0A85" w:rsidRDefault="00BC0A85" w:rsidP="00BC0A85">
            <w:pPr>
              <w:jc w:val="center"/>
              <w:cnfStyle w:val="100000000000" w:firstRow="1" w:lastRow="0" w:firstColumn="0" w:lastColumn="0" w:oddVBand="0" w:evenVBand="0" w:oddHBand="0" w:evenHBand="0" w:firstRowFirstColumn="0" w:firstRowLastColumn="0" w:lastRowFirstColumn="0" w:lastRowLastColumn="0"/>
            </w:pPr>
            <w:r>
              <w:t>LOC X HORA</w:t>
            </w:r>
          </w:p>
        </w:tc>
        <w:tc>
          <w:tcPr>
            <w:tcW w:w="2245" w:type="dxa"/>
            <w:shd w:val="clear" w:color="auto" w:fill="000000" w:themeFill="text1"/>
          </w:tcPr>
          <w:p w:rsidR="00BC0A85" w:rsidRDefault="00BC0A85" w:rsidP="00BC0A85">
            <w:pPr>
              <w:jc w:val="center"/>
              <w:cnfStyle w:val="100000000000" w:firstRow="1" w:lastRow="0" w:firstColumn="0" w:lastColumn="0" w:oddVBand="0" w:evenVBand="0" w:oddHBand="0" w:evenHBand="0" w:firstRowFirstColumn="0" w:firstRowLastColumn="0" w:lastRowFirstColumn="0" w:lastRowLastColumn="0"/>
            </w:pPr>
            <w:r>
              <w:t>PREDICCIÓN</w:t>
            </w:r>
          </w:p>
        </w:tc>
      </w:tr>
      <w:tr w:rsidR="00BC0A85" w:rsidTr="0032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BC0A85" w:rsidRPr="00BC0A85" w:rsidRDefault="00BC0A85" w:rsidP="00325FE3">
            <w:pPr>
              <w:jc w:val="center"/>
              <w:rPr>
                <w:b w:val="0"/>
              </w:rPr>
            </w:pPr>
            <w:r w:rsidRPr="00BC0A85">
              <w:rPr>
                <w:b w:val="0"/>
              </w:rPr>
              <w:t>10</w:t>
            </w:r>
          </w:p>
        </w:tc>
        <w:tc>
          <w:tcPr>
            <w:tcW w:w="2244" w:type="dxa"/>
            <w:vAlign w:val="center"/>
          </w:tcPr>
          <w:p w:rsidR="00BC0A85" w:rsidRPr="00BC0A85" w:rsidRDefault="00BC0A85" w:rsidP="00325FE3">
            <w:pPr>
              <w:jc w:val="center"/>
              <w:cnfStyle w:val="000000100000" w:firstRow="0" w:lastRow="0" w:firstColumn="0" w:lastColumn="0" w:oddVBand="0" w:evenVBand="0" w:oddHBand="1" w:evenHBand="0" w:firstRowFirstColumn="0" w:firstRowLastColumn="0" w:lastRowFirstColumn="0" w:lastRowLastColumn="0"/>
            </w:pPr>
            <w:r>
              <w:t>111.75</w:t>
            </w:r>
          </w:p>
        </w:tc>
        <w:tc>
          <w:tcPr>
            <w:tcW w:w="2245" w:type="dxa"/>
            <w:vAlign w:val="center"/>
          </w:tcPr>
          <w:p w:rsidR="00BC0A85" w:rsidRPr="00BC0A85" w:rsidRDefault="00BE4FF6" w:rsidP="00325FE3">
            <w:pPr>
              <w:jc w:val="center"/>
              <w:cnfStyle w:val="000000100000" w:firstRow="0" w:lastRow="0" w:firstColumn="0" w:lastColumn="0" w:oddVBand="0" w:evenVBand="0" w:oddHBand="1" w:evenHBand="0" w:firstRowFirstColumn="0" w:firstRowLastColumn="0" w:lastRowFirstColumn="0" w:lastRowLastColumn="0"/>
            </w:pPr>
            <w:r>
              <w:t>1</w:t>
            </w:r>
          </w:p>
        </w:tc>
        <w:tc>
          <w:tcPr>
            <w:tcW w:w="2245" w:type="dxa"/>
            <w:vAlign w:val="center"/>
          </w:tcPr>
          <w:p w:rsidR="00BC0A85" w:rsidRPr="00BC0A85" w:rsidRDefault="00BE4FF6" w:rsidP="00325FE3">
            <w:pPr>
              <w:jc w:val="center"/>
              <w:cnfStyle w:val="000000100000" w:firstRow="0" w:lastRow="0" w:firstColumn="0" w:lastColumn="0" w:oddVBand="0" w:evenVBand="0" w:oddHBand="1" w:evenHBand="0" w:firstRowFirstColumn="0" w:firstRowLastColumn="0" w:lastRowFirstColumn="0" w:lastRowLastColumn="0"/>
            </w:pPr>
            <w:r>
              <w:t>1117.5</w:t>
            </w:r>
          </w:p>
        </w:tc>
      </w:tr>
      <w:tr w:rsidR="00BC0A85" w:rsidTr="00325F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BC0A85" w:rsidRPr="00BC0A85" w:rsidRDefault="00BC0A85" w:rsidP="00325FE3">
            <w:pPr>
              <w:jc w:val="center"/>
              <w:rPr>
                <w:b w:val="0"/>
              </w:rPr>
            </w:pPr>
            <w:r w:rsidRPr="00BC0A85">
              <w:rPr>
                <w:b w:val="0"/>
              </w:rPr>
              <w:t>10</w:t>
            </w:r>
          </w:p>
        </w:tc>
        <w:tc>
          <w:tcPr>
            <w:tcW w:w="2244" w:type="dxa"/>
            <w:vAlign w:val="center"/>
          </w:tcPr>
          <w:p w:rsidR="00BC0A85" w:rsidRPr="00BC0A85" w:rsidRDefault="00BC0A85" w:rsidP="00325FE3">
            <w:pPr>
              <w:jc w:val="center"/>
              <w:cnfStyle w:val="000000010000" w:firstRow="0" w:lastRow="0" w:firstColumn="0" w:lastColumn="0" w:oddVBand="0" w:evenVBand="0" w:oddHBand="0" w:evenHBand="1" w:firstRowFirstColumn="0" w:firstRowLastColumn="0" w:lastRowFirstColumn="0" w:lastRowLastColumn="0"/>
            </w:pPr>
            <w:r>
              <w:t>111.75</w:t>
            </w:r>
          </w:p>
        </w:tc>
        <w:tc>
          <w:tcPr>
            <w:tcW w:w="2245" w:type="dxa"/>
            <w:vAlign w:val="center"/>
          </w:tcPr>
          <w:p w:rsidR="00BC0A85" w:rsidRPr="00BC0A85" w:rsidRDefault="00BE4FF6" w:rsidP="00325FE3">
            <w:pPr>
              <w:jc w:val="center"/>
              <w:cnfStyle w:val="000000010000" w:firstRow="0" w:lastRow="0" w:firstColumn="0" w:lastColumn="0" w:oddVBand="0" w:evenVBand="0" w:oddHBand="0" w:evenHBand="1" w:firstRowFirstColumn="0" w:firstRowLastColumn="0" w:lastRowFirstColumn="0" w:lastRowLastColumn="0"/>
            </w:pPr>
            <w:r>
              <w:t>2</w:t>
            </w:r>
          </w:p>
        </w:tc>
        <w:tc>
          <w:tcPr>
            <w:tcW w:w="2245" w:type="dxa"/>
            <w:vAlign w:val="center"/>
          </w:tcPr>
          <w:p w:rsidR="00BC0A85" w:rsidRPr="00BC0A85" w:rsidRDefault="00BE4FF6" w:rsidP="00325FE3">
            <w:pPr>
              <w:jc w:val="center"/>
              <w:cnfStyle w:val="000000010000" w:firstRow="0" w:lastRow="0" w:firstColumn="0" w:lastColumn="0" w:oddVBand="0" w:evenVBand="0" w:oddHBand="0" w:evenHBand="1" w:firstRowFirstColumn="0" w:firstRowLastColumn="0" w:lastRowFirstColumn="0" w:lastRowLastColumn="0"/>
            </w:pPr>
            <w:r>
              <w:t>558.75</w:t>
            </w:r>
          </w:p>
        </w:tc>
      </w:tr>
      <w:tr w:rsidR="00BC0A85" w:rsidTr="0032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BC0A85" w:rsidRPr="00BC0A85" w:rsidRDefault="00BC0A85" w:rsidP="00325FE3">
            <w:pPr>
              <w:jc w:val="center"/>
              <w:rPr>
                <w:b w:val="0"/>
              </w:rPr>
            </w:pPr>
            <w:r w:rsidRPr="00BC0A85">
              <w:rPr>
                <w:b w:val="0"/>
              </w:rPr>
              <w:t>10</w:t>
            </w:r>
          </w:p>
        </w:tc>
        <w:tc>
          <w:tcPr>
            <w:tcW w:w="2244" w:type="dxa"/>
            <w:vAlign w:val="center"/>
          </w:tcPr>
          <w:p w:rsidR="00BC0A85" w:rsidRPr="00BC0A85" w:rsidRDefault="00BC0A85" w:rsidP="00325FE3">
            <w:pPr>
              <w:jc w:val="center"/>
              <w:cnfStyle w:val="000000100000" w:firstRow="0" w:lastRow="0" w:firstColumn="0" w:lastColumn="0" w:oddVBand="0" w:evenVBand="0" w:oddHBand="1" w:evenHBand="0" w:firstRowFirstColumn="0" w:firstRowLastColumn="0" w:lastRowFirstColumn="0" w:lastRowLastColumn="0"/>
            </w:pPr>
            <w:r>
              <w:t>111.75</w:t>
            </w:r>
          </w:p>
        </w:tc>
        <w:tc>
          <w:tcPr>
            <w:tcW w:w="2245" w:type="dxa"/>
            <w:vAlign w:val="center"/>
          </w:tcPr>
          <w:p w:rsidR="00BC0A85" w:rsidRPr="00BC0A85" w:rsidRDefault="00BE4FF6" w:rsidP="00325FE3">
            <w:pPr>
              <w:jc w:val="center"/>
              <w:cnfStyle w:val="000000100000" w:firstRow="0" w:lastRow="0" w:firstColumn="0" w:lastColumn="0" w:oddVBand="0" w:evenVBand="0" w:oddHBand="1" w:evenHBand="0" w:firstRowFirstColumn="0" w:firstRowLastColumn="0" w:lastRowFirstColumn="0" w:lastRowLastColumn="0"/>
            </w:pPr>
            <w:r>
              <w:t>5</w:t>
            </w:r>
          </w:p>
        </w:tc>
        <w:tc>
          <w:tcPr>
            <w:tcW w:w="2245" w:type="dxa"/>
            <w:vAlign w:val="center"/>
          </w:tcPr>
          <w:p w:rsidR="00BC0A85" w:rsidRPr="00BC0A85" w:rsidRDefault="00BE4FF6" w:rsidP="00325FE3">
            <w:pPr>
              <w:jc w:val="center"/>
              <w:cnfStyle w:val="000000100000" w:firstRow="0" w:lastRow="0" w:firstColumn="0" w:lastColumn="0" w:oddVBand="0" w:evenVBand="0" w:oddHBand="1" w:evenHBand="0" w:firstRowFirstColumn="0" w:firstRowLastColumn="0" w:lastRowFirstColumn="0" w:lastRowLastColumn="0"/>
            </w:pPr>
            <w:r>
              <w:t>223.5</w:t>
            </w:r>
          </w:p>
        </w:tc>
      </w:tr>
      <w:tr w:rsidR="00BC0A85" w:rsidTr="00325F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BC0A85" w:rsidRPr="00BC0A85" w:rsidRDefault="00BC0A85" w:rsidP="00325FE3">
            <w:pPr>
              <w:jc w:val="center"/>
              <w:rPr>
                <w:b w:val="0"/>
              </w:rPr>
            </w:pPr>
            <w:r w:rsidRPr="00BC0A85">
              <w:rPr>
                <w:b w:val="0"/>
              </w:rPr>
              <w:t>10</w:t>
            </w:r>
          </w:p>
        </w:tc>
        <w:tc>
          <w:tcPr>
            <w:tcW w:w="2244" w:type="dxa"/>
            <w:vAlign w:val="center"/>
          </w:tcPr>
          <w:p w:rsidR="00BC0A85" w:rsidRPr="00BC0A85" w:rsidRDefault="00BC0A85" w:rsidP="00325FE3">
            <w:pPr>
              <w:jc w:val="center"/>
              <w:cnfStyle w:val="000000010000" w:firstRow="0" w:lastRow="0" w:firstColumn="0" w:lastColumn="0" w:oddVBand="0" w:evenVBand="0" w:oddHBand="0" w:evenHBand="1" w:firstRowFirstColumn="0" w:firstRowLastColumn="0" w:lastRowFirstColumn="0" w:lastRowLastColumn="0"/>
            </w:pPr>
            <w:r>
              <w:t>111.75</w:t>
            </w:r>
          </w:p>
        </w:tc>
        <w:tc>
          <w:tcPr>
            <w:tcW w:w="2245" w:type="dxa"/>
            <w:vAlign w:val="center"/>
          </w:tcPr>
          <w:p w:rsidR="00BC0A85" w:rsidRPr="00BC0A85" w:rsidRDefault="00BE4FF6" w:rsidP="00325FE3">
            <w:pPr>
              <w:jc w:val="center"/>
              <w:cnfStyle w:val="000000010000" w:firstRow="0" w:lastRow="0" w:firstColumn="0" w:lastColumn="0" w:oddVBand="0" w:evenVBand="0" w:oddHBand="0" w:evenHBand="1" w:firstRowFirstColumn="0" w:firstRowLastColumn="0" w:lastRowFirstColumn="0" w:lastRowLastColumn="0"/>
            </w:pPr>
            <w:r>
              <w:t>10</w:t>
            </w:r>
          </w:p>
        </w:tc>
        <w:tc>
          <w:tcPr>
            <w:tcW w:w="2245" w:type="dxa"/>
            <w:vAlign w:val="center"/>
          </w:tcPr>
          <w:p w:rsidR="00BC0A85" w:rsidRPr="00BC0A85" w:rsidRDefault="00BE4FF6" w:rsidP="00325FE3">
            <w:pPr>
              <w:jc w:val="center"/>
              <w:cnfStyle w:val="000000010000" w:firstRow="0" w:lastRow="0" w:firstColumn="0" w:lastColumn="0" w:oddVBand="0" w:evenVBand="0" w:oddHBand="0" w:evenHBand="1" w:firstRowFirstColumn="0" w:firstRowLastColumn="0" w:lastRowFirstColumn="0" w:lastRowLastColumn="0"/>
            </w:pPr>
            <w:r>
              <w:t>111.75</w:t>
            </w:r>
          </w:p>
        </w:tc>
      </w:tr>
      <w:tr w:rsidR="00BC0A85" w:rsidTr="00325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4" w:type="dxa"/>
            <w:vAlign w:val="center"/>
          </w:tcPr>
          <w:p w:rsidR="00BC0A85" w:rsidRPr="00BC0A85" w:rsidRDefault="00BC0A85" w:rsidP="00325FE3">
            <w:pPr>
              <w:jc w:val="center"/>
              <w:rPr>
                <w:b w:val="0"/>
              </w:rPr>
            </w:pPr>
            <w:r w:rsidRPr="00BC0A85">
              <w:rPr>
                <w:b w:val="0"/>
              </w:rPr>
              <w:t>10</w:t>
            </w:r>
          </w:p>
        </w:tc>
        <w:tc>
          <w:tcPr>
            <w:tcW w:w="2244" w:type="dxa"/>
            <w:vAlign w:val="center"/>
          </w:tcPr>
          <w:p w:rsidR="00BC0A85" w:rsidRPr="00BC0A85" w:rsidRDefault="00BC0A85" w:rsidP="00325FE3">
            <w:pPr>
              <w:jc w:val="center"/>
              <w:cnfStyle w:val="000000100000" w:firstRow="0" w:lastRow="0" w:firstColumn="0" w:lastColumn="0" w:oddVBand="0" w:evenVBand="0" w:oddHBand="1" w:evenHBand="0" w:firstRowFirstColumn="0" w:firstRowLastColumn="0" w:lastRowFirstColumn="0" w:lastRowLastColumn="0"/>
            </w:pPr>
            <w:r>
              <w:t>111.75</w:t>
            </w:r>
          </w:p>
        </w:tc>
        <w:tc>
          <w:tcPr>
            <w:tcW w:w="2245" w:type="dxa"/>
            <w:vAlign w:val="center"/>
          </w:tcPr>
          <w:p w:rsidR="00BC0A85" w:rsidRPr="00BC0A85" w:rsidRDefault="00BE4FF6" w:rsidP="00325FE3">
            <w:pPr>
              <w:jc w:val="center"/>
              <w:cnfStyle w:val="000000100000" w:firstRow="0" w:lastRow="0" w:firstColumn="0" w:lastColumn="0" w:oddVBand="0" w:evenVBand="0" w:oddHBand="1" w:evenHBand="0" w:firstRowFirstColumn="0" w:firstRowLastColumn="0" w:lastRowFirstColumn="0" w:lastRowLastColumn="0"/>
            </w:pPr>
            <w:r>
              <w:t>20</w:t>
            </w:r>
          </w:p>
        </w:tc>
        <w:tc>
          <w:tcPr>
            <w:tcW w:w="2245" w:type="dxa"/>
            <w:vAlign w:val="center"/>
          </w:tcPr>
          <w:p w:rsidR="00BC0A85" w:rsidRPr="00BC0A85" w:rsidRDefault="00BE4FF6" w:rsidP="00325FE3">
            <w:pPr>
              <w:jc w:val="center"/>
              <w:cnfStyle w:val="000000100000" w:firstRow="0" w:lastRow="0" w:firstColumn="0" w:lastColumn="0" w:oddVBand="0" w:evenVBand="0" w:oddHBand="1" w:evenHBand="0" w:firstRowFirstColumn="0" w:firstRowLastColumn="0" w:lastRowFirstColumn="0" w:lastRowLastColumn="0"/>
            </w:pPr>
            <w:r>
              <w:t>55.875</w:t>
            </w:r>
          </w:p>
        </w:tc>
      </w:tr>
    </w:tbl>
    <w:p w:rsidR="00562CF1" w:rsidRDefault="007A6CCD" w:rsidP="005032F2">
      <w:r>
        <w:rPr>
          <w:noProof/>
          <w:lang w:eastAsia="es-MX"/>
        </w:rPr>
        <w:pict>
          <v:shape id="_x0000_s1074" type="#_x0000_t202" style="position:absolute;left:0;text-align:left;margin-left:109.45pt;margin-top:11.15pt;width:220.3pt;height:33.05pt;z-index:2517186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style="mso-next-textbox:#_x0000_s1074">
              <w:txbxContent>
                <w:p w:rsidR="00BE4FF6" w:rsidRPr="000F26C2" w:rsidRDefault="00BE4FF6" w:rsidP="00BE4FF6">
                  <w:pPr>
                    <w:rPr>
                      <w:b/>
                    </w:rPr>
                  </w:pPr>
                  <w:r>
                    <w:rPr>
                      <w:b/>
                    </w:rPr>
                    <w:t>Tabla 10.3.1</w:t>
                  </w:r>
                  <w:r w:rsidRPr="000F26C2">
                    <w:rPr>
                      <w:b/>
                    </w:rPr>
                    <w:t xml:space="preserve"> – </w:t>
                  </w:r>
                  <w:r>
                    <w:rPr>
                      <w:b/>
                    </w:rPr>
                    <w:t>Líneas de código requeridas en promedio</w:t>
                  </w:r>
                </w:p>
              </w:txbxContent>
            </v:textbox>
          </v:shape>
        </w:pict>
      </w:r>
    </w:p>
    <w:p w:rsidR="004D2993" w:rsidRDefault="004D2993" w:rsidP="005032F2"/>
    <w:p w:rsidR="00D6262F" w:rsidRDefault="00D6262F" w:rsidP="005032F2"/>
    <w:p w:rsidR="004D2993" w:rsidRDefault="005E329C" w:rsidP="005032F2">
      <w:r>
        <w:t xml:space="preserve">Al tratarse de un sistema para la institución, el mantenimiento podría ser realizado por alumnos interesados en </w:t>
      </w:r>
      <w:r w:rsidR="00096503">
        <w:t>prestar su</w:t>
      </w:r>
      <w:r>
        <w:t xml:space="preserve"> servicio social</w:t>
      </w:r>
      <w:r w:rsidR="00096503">
        <w:t>, en el cual se establece que deben cubrir 480 horas en un periodo de máximo 6 meses. Si dichos alumnos no tienen la experiencia necesaria producirían el mínimo de 1 línea de código por hora, lo cual se traduciría en 960 líneas de código anuales con dos programadores.</w:t>
      </w:r>
    </w:p>
    <w:p w:rsidR="00096503" w:rsidRDefault="00096503" w:rsidP="005032F2">
      <w:r>
        <w:t xml:space="preserve">Por lo tanto se concluye que si tres prestadores de servicio social al año se dedican a agregar las funcionalidades que pudiesen ser requeridas al sistema, la labor de mantenimiento podría ser cubierta sin contratiempos, lo cual resulta conveniente para la institución considerando que la inversión monetaria será nula y el número de prestadores puede ser incrementado </w:t>
      </w:r>
      <w:r w:rsidR="00D6262F">
        <w:t>sin problemas</w:t>
      </w:r>
      <w:r>
        <w:t>.</w:t>
      </w:r>
    </w:p>
    <w:p w:rsidR="004D2993" w:rsidRDefault="004D2993" w:rsidP="005032F2"/>
    <w:p w:rsidR="004D2993" w:rsidRDefault="004D2993" w:rsidP="005032F2"/>
    <w:p w:rsidR="004D2993" w:rsidRDefault="004D2993" w:rsidP="005032F2"/>
    <w:p w:rsidR="004D2993" w:rsidRDefault="004D2993" w:rsidP="005032F2"/>
    <w:p w:rsidR="002C7371" w:rsidRDefault="002C7371" w:rsidP="005032F2"/>
    <w:p w:rsidR="002C7371" w:rsidRDefault="002C7371" w:rsidP="005032F2"/>
    <w:p w:rsidR="002C7371" w:rsidRDefault="002C7371" w:rsidP="005032F2"/>
    <w:p w:rsidR="002C7371" w:rsidRDefault="002C7371" w:rsidP="005032F2"/>
    <w:p w:rsidR="002C7371" w:rsidRDefault="002C7371" w:rsidP="005032F2"/>
    <w:p w:rsidR="002C7371" w:rsidRDefault="002C7371" w:rsidP="005032F2"/>
    <w:p w:rsidR="002C7371" w:rsidRDefault="002C7371" w:rsidP="005032F2"/>
    <w:p w:rsidR="002C7371" w:rsidRDefault="002C7371" w:rsidP="005032F2"/>
    <w:p w:rsidR="002C7371" w:rsidRPr="005032F2" w:rsidRDefault="002C7371" w:rsidP="005032F2"/>
    <w:p w:rsidR="00423F63" w:rsidRPr="00423F63" w:rsidRDefault="00423F63" w:rsidP="004A68E9">
      <w:pPr>
        <w:pStyle w:val="Ttulo1"/>
      </w:pPr>
      <w:bookmarkStart w:id="61" w:name="_Toc358408728"/>
      <w:r w:rsidRPr="00423F63">
        <w:lastRenderedPageBreak/>
        <w:t>Bitácora</w:t>
      </w:r>
      <w:bookmarkEnd w:id="61"/>
    </w:p>
    <w:tbl>
      <w:tblPr>
        <w:tblStyle w:val="Tablaconcuadrcula"/>
        <w:tblW w:w="10348" w:type="dxa"/>
        <w:tblInd w:w="-459" w:type="dxa"/>
        <w:tblLook w:val="04A0" w:firstRow="1" w:lastRow="0" w:firstColumn="1" w:lastColumn="0" w:noHBand="0" w:noVBand="1"/>
      </w:tblPr>
      <w:tblGrid>
        <w:gridCol w:w="388"/>
        <w:gridCol w:w="368"/>
        <w:gridCol w:w="368"/>
        <w:gridCol w:w="368"/>
        <w:gridCol w:w="368"/>
        <w:gridCol w:w="368"/>
        <w:gridCol w:w="1186"/>
        <w:gridCol w:w="1569"/>
        <w:gridCol w:w="5365"/>
      </w:tblGrid>
      <w:tr w:rsidR="00423F63" w:rsidRPr="00423F63" w:rsidTr="00423F63">
        <w:trPr>
          <w:trHeight w:val="255"/>
        </w:trPr>
        <w:tc>
          <w:tcPr>
            <w:tcW w:w="0" w:type="auto"/>
            <w:gridSpan w:val="6"/>
          </w:tcPr>
          <w:p w:rsidR="00423F63" w:rsidRPr="00423F63" w:rsidRDefault="00423F63" w:rsidP="00423F63">
            <w:pPr>
              <w:jc w:val="center"/>
              <w:rPr>
                <w:rFonts w:cs="Arial"/>
                <w:b/>
                <w:color w:val="000000" w:themeColor="text1"/>
              </w:rPr>
            </w:pPr>
            <w:r w:rsidRPr="00423F63">
              <w:rPr>
                <w:rFonts w:cs="Arial"/>
                <w:b/>
                <w:color w:val="000000" w:themeColor="text1"/>
              </w:rPr>
              <w:t>Asistencia</w:t>
            </w:r>
          </w:p>
        </w:tc>
        <w:tc>
          <w:tcPr>
            <w:tcW w:w="0" w:type="auto"/>
            <w:vMerge w:val="restart"/>
            <w:vAlign w:val="center"/>
          </w:tcPr>
          <w:p w:rsidR="00423F63" w:rsidRPr="00423F63" w:rsidRDefault="00423F63" w:rsidP="00423F63">
            <w:pPr>
              <w:jc w:val="center"/>
              <w:rPr>
                <w:rFonts w:cs="Arial"/>
                <w:b/>
              </w:rPr>
            </w:pPr>
            <w:r w:rsidRPr="00423F63">
              <w:rPr>
                <w:rFonts w:cs="Arial"/>
                <w:b/>
              </w:rPr>
              <w:t>Fecha</w:t>
            </w:r>
          </w:p>
        </w:tc>
        <w:tc>
          <w:tcPr>
            <w:tcW w:w="0" w:type="auto"/>
            <w:vMerge w:val="restart"/>
            <w:vAlign w:val="center"/>
          </w:tcPr>
          <w:p w:rsidR="00423F63" w:rsidRPr="00423F63" w:rsidRDefault="00423F63" w:rsidP="00423F63">
            <w:pPr>
              <w:jc w:val="center"/>
              <w:rPr>
                <w:rFonts w:cs="Arial"/>
                <w:b/>
              </w:rPr>
            </w:pPr>
            <w:r w:rsidRPr="00423F63">
              <w:rPr>
                <w:rFonts w:cs="Arial"/>
                <w:b/>
              </w:rPr>
              <w:t>Hora</w:t>
            </w:r>
          </w:p>
        </w:tc>
        <w:tc>
          <w:tcPr>
            <w:tcW w:w="5365" w:type="dxa"/>
            <w:vMerge w:val="restart"/>
            <w:vAlign w:val="center"/>
          </w:tcPr>
          <w:p w:rsidR="00423F63" w:rsidRPr="00423F63" w:rsidRDefault="00423F63" w:rsidP="00423F63">
            <w:pPr>
              <w:jc w:val="center"/>
              <w:rPr>
                <w:rFonts w:cs="Arial"/>
                <w:b/>
              </w:rPr>
            </w:pPr>
            <w:r w:rsidRPr="00423F63">
              <w:rPr>
                <w:rFonts w:cs="Arial"/>
                <w:b/>
              </w:rPr>
              <w:t>Actividad realizada</w:t>
            </w:r>
          </w:p>
        </w:tc>
      </w:tr>
      <w:tr w:rsidR="00423F63" w:rsidRPr="00423F63" w:rsidTr="00423F63">
        <w:trPr>
          <w:trHeight w:val="285"/>
        </w:trPr>
        <w:tc>
          <w:tcPr>
            <w:tcW w:w="0" w:type="auto"/>
            <w:vAlign w:val="center"/>
          </w:tcPr>
          <w:p w:rsidR="00423F63" w:rsidRPr="00423F63" w:rsidRDefault="00423F63" w:rsidP="00423F63">
            <w:pPr>
              <w:ind w:left="50"/>
              <w:jc w:val="center"/>
              <w:rPr>
                <w:rFonts w:cs="Arial"/>
                <w:b/>
              </w:rPr>
            </w:pPr>
            <w:r w:rsidRPr="00423F63">
              <w:rPr>
                <w:rFonts w:cs="Arial"/>
                <w:b/>
              </w:rPr>
              <w:t>1</w:t>
            </w:r>
          </w:p>
        </w:tc>
        <w:tc>
          <w:tcPr>
            <w:tcW w:w="0" w:type="auto"/>
            <w:vAlign w:val="center"/>
          </w:tcPr>
          <w:p w:rsidR="00423F63" w:rsidRPr="00423F63" w:rsidRDefault="00423F63" w:rsidP="00423F63">
            <w:pPr>
              <w:jc w:val="center"/>
              <w:rPr>
                <w:rFonts w:cs="Arial"/>
                <w:b/>
              </w:rPr>
            </w:pPr>
            <w:r w:rsidRPr="00423F63">
              <w:rPr>
                <w:rFonts w:cs="Arial"/>
                <w:b/>
              </w:rPr>
              <w:t>2</w:t>
            </w:r>
          </w:p>
        </w:tc>
        <w:tc>
          <w:tcPr>
            <w:tcW w:w="0" w:type="auto"/>
            <w:vAlign w:val="center"/>
          </w:tcPr>
          <w:p w:rsidR="00423F63" w:rsidRPr="00423F63" w:rsidRDefault="00423F63" w:rsidP="00423F63">
            <w:pPr>
              <w:jc w:val="center"/>
              <w:rPr>
                <w:rFonts w:cs="Arial"/>
                <w:b/>
              </w:rPr>
            </w:pPr>
            <w:r w:rsidRPr="00423F63">
              <w:rPr>
                <w:rFonts w:cs="Arial"/>
                <w:b/>
              </w:rPr>
              <w:t>3</w:t>
            </w:r>
          </w:p>
        </w:tc>
        <w:tc>
          <w:tcPr>
            <w:tcW w:w="0" w:type="auto"/>
            <w:vAlign w:val="center"/>
          </w:tcPr>
          <w:p w:rsidR="00423F63" w:rsidRPr="00423F63" w:rsidRDefault="00423F63" w:rsidP="00423F63">
            <w:pPr>
              <w:jc w:val="center"/>
              <w:rPr>
                <w:rFonts w:cs="Arial"/>
                <w:b/>
              </w:rPr>
            </w:pPr>
            <w:r w:rsidRPr="00423F63">
              <w:rPr>
                <w:rFonts w:cs="Arial"/>
                <w:b/>
              </w:rPr>
              <w:t>4</w:t>
            </w:r>
          </w:p>
        </w:tc>
        <w:tc>
          <w:tcPr>
            <w:tcW w:w="0" w:type="auto"/>
            <w:vAlign w:val="center"/>
          </w:tcPr>
          <w:p w:rsidR="00423F63" w:rsidRPr="00423F63" w:rsidRDefault="00423F63" w:rsidP="00423F63">
            <w:pPr>
              <w:jc w:val="center"/>
              <w:rPr>
                <w:rFonts w:cs="Arial"/>
                <w:b/>
              </w:rPr>
            </w:pPr>
            <w:r w:rsidRPr="00423F63">
              <w:rPr>
                <w:rFonts w:cs="Arial"/>
                <w:b/>
              </w:rPr>
              <w:t>5</w:t>
            </w:r>
          </w:p>
        </w:tc>
        <w:tc>
          <w:tcPr>
            <w:tcW w:w="0" w:type="auto"/>
            <w:vAlign w:val="center"/>
          </w:tcPr>
          <w:p w:rsidR="00423F63" w:rsidRPr="00423F63" w:rsidRDefault="00423F63" w:rsidP="00423F63">
            <w:pPr>
              <w:jc w:val="center"/>
              <w:rPr>
                <w:rFonts w:cs="Arial"/>
                <w:b/>
              </w:rPr>
            </w:pPr>
            <w:r w:rsidRPr="00423F63">
              <w:rPr>
                <w:rFonts w:cs="Arial"/>
                <w:b/>
              </w:rPr>
              <w:t>6</w:t>
            </w:r>
          </w:p>
        </w:tc>
        <w:tc>
          <w:tcPr>
            <w:tcW w:w="0" w:type="auto"/>
            <w:vMerge/>
            <w:vAlign w:val="center"/>
          </w:tcPr>
          <w:p w:rsidR="00423F63" w:rsidRPr="00423F63" w:rsidRDefault="00423F63" w:rsidP="00423F63">
            <w:pPr>
              <w:jc w:val="center"/>
              <w:rPr>
                <w:rFonts w:cs="Arial"/>
              </w:rPr>
            </w:pPr>
          </w:p>
        </w:tc>
        <w:tc>
          <w:tcPr>
            <w:tcW w:w="0" w:type="auto"/>
            <w:vMerge/>
          </w:tcPr>
          <w:p w:rsidR="00423F63" w:rsidRPr="00423F63" w:rsidRDefault="00423F63" w:rsidP="00423F63">
            <w:pPr>
              <w:rPr>
                <w:rFonts w:cs="Arial"/>
              </w:rPr>
            </w:pPr>
          </w:p>
        </w:tc>
        <w:tc>
          <w:tcPr>
            <w:tcW w:w="5365" w:type="dxa"/>
            <w:vMerge/>
          </w:tcPr>
          <w:p w:rsidR="00423F63" w:rsidRPr="00423F63" w:rsidRDefault="00423F63" w:rsidP="00423F63">
            <w:pPr>
              <w:rPr>
                <w:rFonts w:cs="Arial"/>
              </w:rPr>
            </w:pP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10/04/2013</w:t>
            </w:r>
          </w:p>
        </w:tc>
        <w:tc>
          <w:tcPr>
            <w:tcW w:w="0" w:type="auto"/>
            <w:vAlign w:val="center"/>
          </w:tcPr>
          <w:p w:rsidR="00423F63" w:rsidRPr="00423F63" w:rsidRDefault="00423F63" w:rsidP="00423F63">
            <w:pPr>
              <w:jc w:val="center"/>
              <w:rPr>
                <w:rFonts w:cs="Arial"/>
              </w:rPr>
            </w:pPr>
            <w:r w:rsidRPr="00423F63">
              <w:rPr>
                <w:rFonts w:cs="Arial"/>
              </w:rPr>
              <w:t>10:00-11:00 hrs</w:t>
            </w:r>
          </w:p>
        </w:tc>
        <w:tc>
          <w:tcPr>
            <w:tcW w:w="5365" w:type="dxa"/>
          </w:tcPr>
          <w:p w:rsidR="00423F63" w:rsidRPr="00423F63" w:rsidRDefault="00423F63" w:rsidP="00423F63">
            <w:pPr>
              <w:rPr>
                <w:rFonts w:cs="Arial"/>
              </w:rPr>
            </w:pPr>
            <w:r w:rsidRPr="00423F63">
              <w:rPr>
                <w:rFonts w:cs="Arial"/>
              </w:rPr>
              <w:t>Primeros arquetipos identificados.</w:t>
            </w:r>
          </w:p>
          <w:p w:rsidR="00423F63" w:rsidRPr="00423F63" w:rsidRDefault="00423F63" w:rsidP="00423F63">
            <w:pPr>
              <w:rPr>
                <w:rFonts w:cs="Arial"/>
              </w:rPr>
            </w:pPr>
            <w:r w:rsidRPr="00423F63">
              <w:rPr>
                <w:rFonts w:cs="Arial"/>
              </w:rPr>
              <w:t>Primeros actores identificados.</w:t>
            </w:r>
          </w:p>
          <w:p w:rsidR="00423F63" w:rsidRPr="00423F63" w:rsidRDefault="00423F63" w:rsidP="00423F63">
            <w:pPr>
              <w:rPr>
                <w:rFonts w:cs="Arial"/>
              </w:rPr>
            </w:pPr>
            <w:r w:rsidRPr="00423F63">
              <w:rPr>
                <w:rFonts w:cs="Arial"/>
              </w:rPr>
              <w:t>Identificar con que sistemas interactúa el sistema principal.</w:t>
            </w: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X</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11/04/2013</w:t>
            </w:r>
          </w:p>
        </w:tc>
        <w:tc>
          <w:tcPr>
            <w:tcW w:w="0" w:type="auto"/>
            <w:vAlign w:val="center"/>
          </w:tcPr>
          <w:p w:rsidR="00423F63" w:rsidRPr="00423F63" w:rsidRDefault="00423F63" w:rsidP="00423F63">
            <w:pPr>
              <w:jc w:val="center"/>
              <w:rPr>
                <w:rFonts w:cs="Arial"/>
              </w:rPr>
            </w:pPr>
            <w:r w:rsidRPr="00423F63">
              <w:rPr>
                <w:rFonts w:cs="Arial"/>
              </w:rPr>
              <w:t>10:00-11:00 hrs</w:t>
            </w:r>
          </w:p>
        </w:tc>
        <w:tc>
          <w:tcPr>
            <w:tcW w:w="5365" w:type="dxa"/>
          </w:tcPr>
          <w:p w:rsidR="00423F63" w:rsidRPr="00423F63" w:rsidRDefault="00423F63" w:rsidP="00423F63">
            <w:pPr>
              <w:rPr>
                <w:rFonts w:cs="Arial"/>
              </w:rPr>
            </w:pPr>
            <w:r w:rsidRPr="00423F63">
              <w:rPr>
                <w:rFonts w:cs="Arial"/>
              </w:rPr>
              <w:t>Identificación de requisitos funcionales y de calidad.</w:t>
            </w:r>
          </w:p>
          <w:p w:rsidR="00423F63" w:rsidRPr="00423F63" w:rsidRDefault="00423F63" w:rsidP="00423F63">
            <w:pPr>
              <w:rPr>
                <w:rFonts w:cs="Arial"/>
              </w:rPr>
            </w:pPr>
            <w:r w:rsidRPr="00423F63">
              <w:rPr>
                <w:rFonts w:cs="Arial"/>
              </w:rPr>
              <w:t>Identificación de casos de uso.</w:t>
            </w:r>
          </w:p>
        </w:tc>
      </w:tr>
      <w:tr w:rsidR="00423F63" w:rsidRPr="00423F63" w:rsidTr="00423F63">
        <w:tc>
          <w:tcPr>
            <w:tcW w:w="0" w:type="auto"/>
            <w:vAlign w:val="center"/>
          </w:tcPr>
          <w:p w:rsidR="00423F63" w:rsidRPr="00423F63" w:rsidRDefault="009557F1" w:rsidP="00423F63">
            <w:pPr>
              <w:jc w:val="center"/>
              <w:rPr>
                <w:rFonts w:cs="Arial"/>
                <w:b/>
                <w:bCs/>
                <w:color w:val="000000" w:themeColor="text1" w:themeShade="BF"/>
              </w:rPr>
            </w:pPr>
            <w:r>
              <w:rPr>
                <w:rFonts w:cs="Arial"/>
                <w:b/>
                <w:bCs/>
                <w:color w:val="000000" w:themeColor="text1" w:themeShade="BF"/>
              </w:rPr>
              <w:t>X</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12/04/2013</w:t>
            </w:r>
          </w:p>
        </w:tc>
        <w:tc>
          <w:tcPr>
            <w:tcW w:w="0" w:type="auto"/>
            <w:vAlign w:val="center"/>
          </w:tcPr>
          <w:p w:rsidR="00423F63" w:rsidRPr="00423F63" w:rsidRDefault="00423F63" w:rsidP="00423F63">
            <w:pPr>
              <w:jc w:val="center"/>
              <w:rPr>
                <w:rFonts w:cs="Arial"/>
              </w:rPr>
            </w:pPr>
            <w:r w:rsidRPr="00423F63">
              <w:rPr>
                <w:rFonts w:cs="Arial"/>
              </w:rPr>
              <w:t>09:00-11:00 hrs</w:t>
            </w:r>
          </w:p>
        </w:tc>
        <w:tc>
          <w:tcPr>
            <w:tcW w:w="5365" w:type="dxa"/>
          </w:tcPr>
          <w:p w:rsidR="00423F63" w:rsidRPr="00423F63" w:rsidRDefault="00423F63" w:rsidP="00423F63">
            <w:pPr>
              <w:rPr>
                <w:rFonts w:cs="Arial"/>
              </w:rPr>
            </w:pPr>
            <w:r w:rsidRPr="00423F63">
              <w:rPr>
                <w:rFonts w:cs="Arial"/>
              </w:rPr>
              <w:t>Refinar actores y determinar cuál es la función de cada uno de ellos.</w:t>
            </w:r>
          </w:p>
          <w:p w:rsidR="00423F63" w:rsidRPr="00423F63" w:rsidRDefault="00423F63" w:rsidP="00423F63">
            <w:pPr>
              <w:rPr>
                <w:rFonts w:cs="Arial"/>
              </w:rPr>
            </w:pPr>
            <w:r w:rsidRPr="00423F63">
              <w:rPr>
                <w:rFonts w:cs="Arial"/>
              </w:rPr>
              <w:t>Refinar los arquetipos que habíamos identificado.</w:t>
            </w:r>
          </w:p>
          <w:p w:rsidR="00423F63" w:rsidRPr="00423F63" w:rsidRDefault="00423F63" w:rsidP="00423F63">
            <w:pPr>
              <w:rPr>
                <w:rFonts w:cs="Arial"/>
              </w:rPr>
            </w:pPr>
            <w:r w:rsidRPr="00423F63">
              <w:rPr>
                <w:rFonts w:cs="Arial"/>
              </w:rPr>
              <w:t>Borrar casos de uso repetidos.</w:t>
            </w: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16/04/2013</w:t>
            </w:r>
          </w:p>
        </w:tc>
        <w:tc>
          <w:tcPr>
            <w:tcW w:w="0" w:type="auto"/>
            <w:vAlign w:val="center"/>
          </w:tcPr>
          <w:p w:rsidR="00423F63" w:rsidRPr="00423F63" w:rsidRDefault="00423F63" w:rsidP="00423F63">
            <w:pPr>
              <w:jc w:val="center"/>
              <w:rPr>
                <w:rFonts w:cs="Arial"/>
              </w:rPr>
            </w:pPr>
            <w:r w:rsidRPr="00423F63">
              <w:rPr>
                <w:rFonts w:cs="Arial"/>
              </w:rPr>
              <w:t>13:00-15:00 hrs</w:t>
            </w:r>
          </w:p>
        </w:tc>
        <w:tc>
          <w:tcPr>
            <w:tcW w:w="5365" w:type="dxa"/>
          </w:tcPr>
          <w:p w:rsidR="00423F63" w:rsidRPr="00423F63" w:rsidRDefault="00423F63" w:rsidP="00423F63">
            <w:pPr>
              <w:rPr>
                <w:rFonts w:cs="Arial"/>
              </w:rPr>
            </w:pPr>
            <w:r w:rsidRPr="00423F63">
              <w:rPr>
                <w:rFonts w:cs="Arial"/>
              </w:rPr>
              <w:t xml:space="preserve">Definir las relaciones de arquetipos. </w:t>
            </w:r>
          </w:p>
          <w:p w:rsidR="00423F63" w:rsidRPr="00423F63" w:rsidRDefault="00423F63" w:rsidP="00423F63">
            <w:pPr>
              <w:rPr>
                <w:rFonts w:cs="Arial"/>
              </w:rPr>
            </w:pPr>
            <w:r w:rsidRPr="00423F63">
              <w:rPr>
                <w:rFonts w:cs="Arial"/>
              </w:rPr>
              <w:t>Relación de diagrama de contexto con actores y sistemas</w:t>
            </w: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17/04/2013</w:t>
            </w:r>
          </w:p>
        </w:tc>
        <w:tc>
          <w:tcPr>
            <w:tcW w:w="0" w:type="auto"/>
            <w:vAlign w:val="center"/>
          </w:tcPr>
          <w:p w:rsidR="00423F63" w:rsidRPr="00423F63" w:rsidRDefault="00423F63" w:rsidP="00423F63">
            <w:pPr>
              <w:jc w:val="center"/>
              <w:rPr>
                <w:rFonts w:cs="Arial"/>
              </w:rPr>
            </w:pPr>
            <w:r w:rsidRPr="00423F63">
              <w:rPr>
                <w:rFonts w:cs="Arial"/>
              </w:rPr>
              <w:t>13:00-15:00 hrs</w:t>
            </w:r>
          </w:p>
        </w:tc>
        <w:tc>
          <w:tcPr>
            <w:tcW w:w="5365" w:type="dxa"/>
          </w:tcPr>
          <w:p w:rsidR="00423F63" w:rsidRPr="00423F63" w:rsidRDefault="00423F63" w:rsidP="00423F63">
            <w:pPr>
              <w:rPr>
                <w:rFonts w:cs="Arial"/>
              </w:rPr>
            </w:pPr>
            <w:r w:rsidRPr="00423F63">
              <w:rPr>
                <w:rFonts w:cs="Arial"/>
              </w:rPr>
              <w:t>Desarrollar casos de uso breves, definir precondiciones de cada uno y a que actores involucran.</w:t>
            </w:r>
          </w:p>
        </w:tc>
      </w:tr>
      <w:tr w:rsidR="00423F63" w:rsidRPr="00423F63" w:rsidTr="00423F63">
        <w:tc>
          <w:tcPr>
            <w:tcW w:w="0" w:type="auto"/>
            <w:vAlign w:val="center"/>
          </w:tcPr>
          <w:p w:rsidR="00423F63" w:rsidRPr="00423F63" w:rsidRDefault="009557F1" w:rsidP="00423F63">
            <w:pPr>
              <w:jc w:val="center"/>
              <w:rPr>
                <w:rFonts w:cs="Arial"/>
                <w:b/>
                <w:bCs/>
                <w:color w:val="000000" w:themeColor="text1" w:themeShade="BF"/>
              </w:rPr>
            </w:pPr>
            <w:r>
              <w:rPr>
                <w:rFonts w:cs="Arial"/>
                <w:b/>
                <w:bCs/>
                <w:color w:val="000000" w:themeColor="text1" w:themeShade="BF"/>
              </w:rPr>
              <w:t>X</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18/04/2013</w:t>
            </w:r>
          </w:p>
        </w:tc>
        <w:tc>
          <w:tcPr>
            <w:tcW w:w="0" w:type="auto"/>
            <w:vAlign w:val="center"/>
          </w:tcPr>
          <w:p w:rsidR="00423F63" w:rsidRPr="00423F63" w:rsidRDefault="00423F63" w:rsidP="00423F63">
            <w:pPr>
              <w:jc w:val="center"/>
              <w:rPr>
                <w:rFonts w:cs="Arial"/>
              </w:rPr>
            </w:pPr>
            <w:r w:rsidRPr="00423F63">
              <w:rPr>
                <w:rFonts w:cs="Arial"/>
              </w:rPr>
              <w:t>12:00-15:00 hrs</w:t>
            </w:r>
          </w:p>
        </w:tc>
        <w:tc>
          <w:tcPr>
            <w:tcW w:w="5365" w:type="dxa"/>
          </w:tcPr>
          <w:p w:rsidR="00423F63" w:rsidRPr="00423F63" w:rsidRDefault="00423F63" w:rsidP="00423F63">
            <w:pPr>
              <w:rPr>
                <w:rFonts w:cs="Arial"/>
              </w:rPr>
            </w:pPr>
            <w:r w:rsidRPr="00423F63">
              <w:rPr>
                <w:rFonts w:cs="Arial"/>
              </w:rPr>
              <w:t>Decidir que arquitectura utilizar para el sistema.</w:t>
            </w:r>
          </w:p>
          <w:p w:rsidR="00423F63" w:rsidRPr="00423F63" w:rsidRDefault="00423F63" w:rsidP="00423F63">
            <w:pPr>
              <w:rPr>
                <w:rFonts w:cs="Arial"/>
              </w:rPr>
            </w:pPr>
            <w:r w:rsidRPr="00423F63">
              <w:rPr>
                <w:rFonts w:cs="Arial"/>
              </w:rPr>
              <w:t xml:space="preserve">Definir </w:t>
            </w:r>
            <w:r w:rsidR="004E20D3" w:rsidRPr="00423F63">
              <w:rPr>
                <w:rFonts w:cs="Arial"/>
              </w:rPr>
              <w:t>qué</w:t>
            </w:r>
            <w:r w:rsidRPr="00423F63">
              <w:rPr>
                <w:rFonts w:cs="Arial"/>
              </w:rPr>
              <w:t xml:space="preserve"> componentes irán en la arquitectura y como los agruparemos.</w:t>
            </w: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20/04/2013</w:t>
            </w:r>
          </w:p>
        </w:tc>
        <w:tc>
          <w:tcPr>
            <w:tcW w:w="0" w:type="auto"/>
            <w:vAlign w:val="center"/>
          </w:tcPr>
          <w:p w:rsidR="00423F63" w:rsidRPr="00423F63" w:rsidRDefault="00423F63" w:rsidP="00423F63">
            <w:pPr>
              <w:jc w:val="center"/>
              <w:rPr>
                <w:rFonts w:cs="Arial"/>
              </w:rPr>
            </w:pPr>
            <w:r w:rsidRPr="00423F63">
              <w:rPr>
                <w:rFonts w:cs="Arial"/>
              </w:rPr>
              <w:t>13:00-15:00</w:t>
            </w:r>
            <w:r w:rsidR="004E20D3">
              <w:rPr>
                <w:rFonts w:cs="Arial"/>
              </w:rPr>
              <w:t xml:space="preserve"> hrs</w:t>
            </w:r>
          </w:p>
        </w:tc>
        <w:tc>
          <w:tcPr>
            <w:tcW w:w="5365" w:type="dxa"/>
          </w:tcPr>
          <w:p w:rsidR="00423F63" w:rsidRPr="00423F63" w:rsidRDefault="00423F63" w:rsidP="00423F63">
            <w:pPr>
              <w:rPr>
                <w:rFonts w:cs="Arial"/>
              </w:rPr>
            </w:pPr>
            <w:r w:rsidRPr="00423F63">
              <w:rPr>
                <w:rFonts w:cs="Arial"/>
              </w:rPr>
              <w:t>Acomodar los componentes identificados, en las capas de la arquitectura.</w:t>
            </w: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19/04/2013</w:t>
            </w:r>
          </w:p>
        </w:tc>
        <w:tc>
          <w:tcPr>
            <w:tcW w:w="0" w:type="auto"/>
            <w:vAlign w:val="center"/>
          </w:tcPr>
          <w:p w:rsidR="00423F63" w:rsidRPr="00423F63" w:rsidRDefault="00423F63" w:rsidP="00423F63">
            <w:pPr>
              <w:jc w:val="center"/>
              <w:rPr>
                <w:rFonts w:cs="Arial"/>
              </w:rPr>
            </w:pPr>
            <w:r w:rsidRPr="00423F63">
              <w:rPr>
                <w:rFonts w:cs="Arial"/>
              </w:rPr>
              <w:t>09:00-11:30 hrs</w:t>
            </w:r>
          </w:p>
        </w:tc>
        <w:tc>
          <w:tcPr>
            <w:tcW w:w="5365" w:type="dxa"/>
          </w:tcPr>
          <w:p w:rsidR="00423F63" w:rsidRPr="00423F63" w:rsidRDefault="000435E3" w:rsidP="000435E3">
            <w:pPr>
              <w:rPr>
                <w:rFonts w:cs="Arial"/>
              </w:rPr>
            </w:pPr>
            <w:r>
              <w:rPr>
                <w:rFonts w:cs="Arial"/>
              </w:rPr>
              <w:t>Identificar</w:t>
            </w:r>
            <w:r w:rsidRPr="00423F63">
              <w:rPr>
                <w:rFonts w:cs="Arial"/>
              </w:rPr>
              <w:t xml:space="preserve"> </w:t>
            </w:r>
            <w:r w:rsidR="00423F63" w:rsidRPr="00423F63">
              <w:rPr>
                <w:rFonts w:cs="Arial"/>
              </w:rPr>
              <w:t>clases conceptuales y creación del modelo de dominio.</w:t>
            </w:r>
          </w:p>
        </w:tc>
      </w:tr>
      <w:tr w:rsidR="00423F63" w:rsidRPr="00423F63" w:rsidTr="00423F63">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9557F1" w:rsidP="00423F63">
            <w:pPr>
              <w:jc w:val="center"/>
              <w:rPr>
                <w:rFonts w:cs="Arial"/>
                <w:b/>
                <w:bCs/>
                <w:color w:val="000000" w:themeColor="text1" w:themeShade="BF"/>
              </w:rPr>
            </w:pPr>
            <w:r>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X</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22/04/2013</w:t>
            </w:r>
          </w:p>
        </w:tc>
        <w:tc>
          <w:tcPr>
            <w:tcW w:w="0" w:type="auto"/>
            <w:vAlign w:val="center"/>
          </w:tcPr>
          <w:p w:rsidR="00423F63" w:rsidRPr="00423F63" w:rsidRDefault="00423F63" w:rsidP="00423F63">
            <w:pPr>
              <w:jc w:val="center"/>
              <w:rPr>
                <w:rFonts w:cs="Arial"/>
              </w:rPr>
            </w:pPr>
            <w:r w:rsidRPr="00423F63">
              <w:rPr>
                <w:rFonts w:cs="Arial"/>
              </w:rPr>
              <w:t>13:00-15:00 hrs</w:t>
            </w:r>
          </w:p>
        </w:tc>
        <w:tc>
          <w:tcPr>
            <w:tcW w:w="5365" w:type="dxa"/>
          </w:tcPr>
          <w:p w:rsidR="00423F63" w:rsidRPr="00423F63" w:rsidRDefault="00423F63" w:rsidP="00423F63">
            <w:pPr>
              <w:rPr>
                <w:rFonts w:cs="Arial"/>
              </w:rPr>
            </w:pPr>
            <w:r w:rsidRPr="00423F63">
              <w:rPr>
                <w:rFonts w:cs="Arial"/>
              </w:rPr>
              <w:t>Creación de diferentes instancias, que podrían ser aplicadas para el sistema.</w:t>
            </w:r>
          </w:p>
          <w:p w:rsidR="00423F63" w:rsidRPr="00423F63" w:rsidRDefault="00423F63" w:rsidP="00423F63">
            <w:pPr>
              <w:rPr>
                <w:rFonts w:cs="Arial"/>
              </w:rPr>
            </w:pPr>
            <w:r w:rsidRPr="00423F63">
              <w:rPr>
                <w:rFonts w:cs="Arial"/>
              </w:rPr>
              <w:t>Establecer prioridades a los requisitos identificados.</w:t>
            </w:r>
          </w:p>
        </w:tc>
      </w:tr>
      <w:tr w:rsidR="00423F63" w:rsidRPr="00423F63" w:rsidTr="00423F63">
        <w:tc>
          <w:tcPr>
            <w:tcW w:w="0" w:type="auto"/>
            <w:vAlign w:val="center"/>
          </w:tcPr>
          <w:p w:rsidR="00423F63" w:rsidRPr="00423F63" w:rsidRDefault="00423F63" w:rsidP="00423F63">
            <w:pPr>
              <w:ind w:left="708" w:hanging="708"/>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ind w:left="708" w:hanging="708"/>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ind w:left="708" w:hanging="708"/>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ind w:left="708" w:hanging="708"/>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ind w:left="708" w:hanging="708"/>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ind w:left="708" w:hanging="708"/>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ind w:left="708" w:hanging="708"/>
              <w:jc w:val="center"/>
              <w:rPr>
                <w:rFonts w:cs="Arial"/>
              </w:rPr>
            </w:pPr>
            <w:r w:rsidRPr="00423F63">
              <w:rPr>
                <w:rFonts w:cs="Arial"/>
              </w:rPr>
              <w:t>23/04/2013</w:t>
            </w:r>
          </w:p>
        </w:tc>
        <w:tc>
          <w:tcPr>
            <w:tcW w:w="0" w:type="auto"/>
            <w:vAlign w:val="center"/>
          </w:tcPr>
          <w:p w:rsidR="00423F63" w:rsidRPr="00423F63" w:rsidRDefault="00423F63" w:rsidP="00423F63">
            <w:pPr>
              <w:jc w:val="center"/>
              <w:rPr>
                <w:rFonts w:cs="Arial"/>
              </w:rPr>
            </w:pPr>
            <w:r w:rsidRPr="00423F63">
              <w:rPr>
                <w:rFonts w:cs="Arial"/>
              </w:rPr>
              <w:t>13:00-15:00 hrs</w:t>
            </w:r>
          </w:p>
        </w:tc>
        <w:tc>
          <w:tcPr>
            <w:tcW w:w="5365" w:type="dxa"/>
          </w:tcPr>
          <w:p w:rsidR="00423F63" w:rsidRPr="00423F63" w:rsidRDefault="00423F63" w:rsidP="00423F63">
            <w:pPr>
              <w:rPr>
                <w:rFonts w:cs="Arial"/>
              </w:rPr>
            </w:pPr>
            <w:r w:rsidRPr="00423F63">
              <w:rPr>
                <w:rFonts w:cs="Arial"/>
              </w:rPr>
              <w:t xml:space="preserve">Tabla de mapeo de los requisitos a los componentes de la capa de dominio.  </w:t>
            </w:r>
          </w:p>
        </w:tc>
      </w:tr>
      <w:tr w:rsidR="00423F63" w:rsidRPr="00423F63" w:rsidTr="00423F63">
        <w:trPr>
          <w:trHeight w:val="86"/>
        </w:trPr>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b/>
                <w:bCs/>
                <w:color w:val="000000" w:themeColor="text1" w:themeShade="BF"/>
              </w:rPr>
            </w:pPr>
            <w:r w:rsidRPr="00423F63">
              <w:rPr>
                <w:rFonts w:cs="Arial"/>
                <w:b/>
                <w:bCs/>
                <w:color w:val="000000" w:themeColor="text1" w:themeShade="BF"/>
              </w:rPr>
              <w:t>A</w:t>
            </w:r>
          </w:p>
        </w:tc>
        <w:tc>
          <w:tcPr>
            <w:tcW w:w="0" w:type="auto"/>
            <w:vAlign w:val="center"/>
          </w:tcPr>
          <w:p w:rsidR="00423F63" w:rsidRPr="00423F63" w:rsidRDefault="00423F63" w:rsidP="00423F63">
            <w:pPr>
              <w:jc w:val="center"/>
              <w:rPr>
                <w:rFonts w:cs="Arial"/>
              </w:rPr>
            </w:pPr>
            <w:r w:rsidRPr="00423F63">
              <w:rPr>
                <w:rFonts w:cs="Arial"/>
              </w:rPr>
              <w:t>24/04/2013</w:t>
            </w:r>
          </w:p>
        </w:tc>
        <w:tc>
          <w:tcPr>
            <w:tcW w:w="0" w:type="auto"/>
            <w:vAlign w:val="center"/>
          </w:tcPr>
          <w:p w:rsidR="00423F63" w:rsidRPr="00423F63" w:rsidRDefault="00423F63" w:rsidP="00423F63">
            <w:pPr>
              <w:jc w:val="center"/>
              <w:rPr>
                <w:rFonts w:cs="Arial"/>
              </w:rPr>
            </w:pPr>
            <w:r w:rsidRPr="00423F63">
              <w:rPr>
                <w:rFonts w:cs="Arial"/>
              </w:rPr>
              <w:t>11:00-13:00 hrs</w:t>
            </w:r>
          </w:p>
        </w:tc>
        <w:tc>
          <w:tcPr>
            <w:tcW w:w="5365" w:type="dxa"/>
          </w:tcPr>
          <w:p w:rsidR="00423F63" w:rsidRPr="00423F63" w:rsidRDefault="00423F63" w:rsidP="00423F63">
            <w:pPr>
              <w:rPr>
                <w:rFonts w:cs="Arial"/>
              </w:rPr>
            </w:pPr>
            <w:r w:rsidRPr="00423F63">
              <w:rPr>
                <w:rFonts w:cs="Arial"/>
              </w:rPr>
              <w:t xml:space="preserve">Tabla de mapeo  de los requisitos a los componentes de la capa de interfaces. </w:t>
            </w:r>
          </w:p>
        </w:tc>
      </w:tr>
    </w:tbl>
    <w:p w:rsidR="00423F63" w:rsidRPr="00423F63" w:rsidRDefault="00423F63" w:rsidP="00423F63">
      <w:pPr>
        <w:rPr>
          <w:rFonts w:cs="Arial"/>
        </w:rPr>
      </w:pPr>
    </w:p>
    <w:p w:rsidR="00423F63" w:rsidRPr="00423F63" w:rsidRDefault="00423F63" w:rsidP="00423F63">
      <w:pPr>
        <w:rPr>
          <w:rFonts w:cs="Arial"/>
          <w:b/>
        </w:rPr>
      </w:pPr>
      <w:r w:rsidRPr="00423F63">
        <w:rPr>
          <w:rFonts w:cs="Arial"/>
          <w:b/>
        </w:rPr>
        <w:t>Integrantes del equipo:</w:t>
      </w:r>
    </w:p>
    <w:p w:rsidR="00423F63" w:rsidRPr="00423F63" w:rsidRDefault="00423F63" w:rsidP="00423F63">
      <w:pPr>
        <w:pStyle w:val="Prrafodelista"/>
        <w:numPr>
          <w:ilvl w:val="0"/>
          <w:numId w:val="6"/>
        </w:numPr>
        <w:jc w:val="left"/>
        <w:rPr>
          <w:rFonts w:cs="Arial"/>
        </w:rPr>
      </w:pPr>
      <w:r w:rsidRPr="00423F63">
        <w:rPr>
          <w:rFonts w:cs="Arial"/>
        </w:rPr>
        <w:t>Calzada Pereda Juan Pablo</w:t>
      </w:r>
    </w:p>
    <w:p w:rsidR="00423F63" w:rsidRPr="00423F63" w:rsidRDefault="00423F63" w:rsidP="00423F63">
      <w:pPr>
        <w:pStyle w:val="Prrafodelista"/>
        <w:numPr>
          <w:ilvl w:val="0"/>
          <w:numId w:val="6"/>
        </w:numPr>
        <w:jc w:val="left"/>
        <w:rPr>
          <w:rFonts w:cs="Arial"/>
        </w:rPr>
      </w:pPr>
      <w:r w:rsidRPr="00423F63">
        <w:rPr>
          <w:rFonts w:cs="Arial"/>
        </w:rPr>
        <w:t>Contreras Nieblas Leonel Alberto</w:t>
      </w:r>
    </w:p>
    <w:p w:rsidR="00423F63" w:rsidRPr="00423F63" w:rsidRDefault="00423F63" w:rsidP="00423F63">
      <w:pPr>
        <w:pStyle w:val="Prrafodelista"/>
        <w:numPr>
          <w:ilvl w:val="0"/>
          <w:numId w:val="6"/>
        </w:numPr>
        <w:jc w:val="left"/>
        <w:rPr>
          <w:rFonts w:cs="Arial"/>
        </w:rPr>
      </w:pPr>
      <w:r w:rsidRPr="00423F63">
        <w:rPr>
          <w:rFonts w:cs="Arial"/>
        </w:rPr>
        <w:t>Márquez Covarrubias Ana Karen</w:t>
      </w:r>
    </w:p>
    <w:p w:rsidR="00423F63" w:rsidRPr="00423F63" w:rsidRDefault="00423F63" w:rsidP="00423F63">
      <w:pPr>
        <w:pStyle w:val="Prrafodelista"/>
        <w:numPr>
          <w:ilvl w:val="0"/>
          <w:numId w:val="6"/>
        </w:numPr>
        <w:jc w:val="left"/>
        <w:rPr>
          <w:rFonts w:cs="Arial"/>
        </w:rPr>
      </w:pPr>
      <w:proofErr w:type="spellStart"/>
      <w:r w:rsidRPr="00423F63">
        <w:rPr>
          <w:rFonts w:cs="Arial"/>
        </w:rPr>
        <w:t>Melendres</w:t>
      </w:r>
      <w:proofErr w:type="spellEnd"/>
      <w:r w:rsidRPr="00423F63">
        <w:rPr>
          <w:rFonts w:cs="Arial"/>
        </w:rPr>
        <w:t xml:space="preserve"> López </w:t>
      </w:r>
      <w:proofErr w:type="spellStart"/>
      <w:r w:rsidRPr="00423F63">
        <w:rPr>
          <w:rFonts w:cs="Arial"/>
        </w:rPr>
        <w:t>Yaxaira</w:t>
      </w:r>
      <w:proofErr w:type="spellEnd"/>
      <w:r w:rsidRPr="00423F63">
        <w:rPr>
          <w:rFonts w:cs="Arial"/>
        </w:rPr>
        <w:t xml:space="preserve"> </w:t>
      </w:r>
      <w:proofErr w:type="spellStart"/>
      <w:r w:rsidRPr="00423F63">
        <w:rPr>
          <w:rFonts w:cs="Arial"/>
        </w:rPr>
        <w:t>Sarahí</w:t>
      </w:r>
      <w:proofErr w:type="spellEnd"/>
      <w:r w:rsidRPr="00423F63">
        <w:rPr>
          <w:rFonts w:cs="Arial"/>
        </w:rPr>
        <w:t xml:space="preserve"> </w:t>
      </w:r>
    </w:p>
    <w:p w:rsidR="00423F63" w:rsidRPr="00423F63" w:rsidRDefault="00423F63" w:rsidP="00423F63">
      <w:pPr>
        <w:pStyle w:val="Prrafodelista"/>
        <w:numPr>
          <w:ilvl w:val="0"/>
          <w:numId w:val="6"/>
        </w:numPr>
        <w:jc w:val="left"/>
        <w:rPr>
          <w:rFonts w:cs="Arial"/>
        </w:rPr>
      </w:pPr>
      <w:r w:rsidRPr="00423F63">
        <w:rPr>
          <w:rFonts w:cs="Arial"/>
        </w:rPr>
        <w:t>Meza Osuna Juan Arturo</w:t>
      </w:r>
    </w:p>
    <w:p w:rsidR="00423F63" w:rsidRPr="00423F63" w:rsidRDefault="00423F63" w:rsidP="00423F63">
      <w:pPr>
        <w:pStyle w:val="Prrafodelista"/>
        <w:numPr>
          <w:ilvl w:val="0"/>
          <w:numId w:val="6"/>
        </w:numPr>
        <w:jc w:val="left"/>
        <w:rPr>
          <w:rFonts w:cs="Arial"/>
        </w:rPr>
      </w:pPr>
      <w:r w:rsidRPr="00423F63">
        <w:rPr>
          <w:rFonts w:cs="Arial"/>
        </w:rPr>
        <w:t>Rodríguez Campos Giovanni</w:t>
      </w:r>
    </w:p>
    <w:p w:rsidR="00423F63" w:rsidRPr="00423F63" w:rsidRDefault="00423F63" w:rsidP="006056A6"/>
    <w:sectPr w:rsidR="00423F63" w:rsidRPr="00423F63" w:rsidSect="008F13D1">
      <w:footerReference w:type="default" r:id="rId31"/>
      <w:type w:val="continuous"/>
      <w:pgSz w:w="12240" w:h="15840"/>
      <w:pgMar w:top="1417" w:right="1701" w:bottom="1417" w:left="1701" w:header="708" w:footer="708" w:gutter="0"/>
      <w:pgNumType w:start="1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CCD" w:rsidRDefault="007A6CCD" w:rsidP="00F65D12">
      <w:pPr>
        <w:spacing w:after="0" w:line="240" w:lineRule="auto"/>
      </w:pPr>
      <w:r>
        <w:separator/>
      </w:r>
    </w:p>
  </w:endnote>
  <w:endnote w:type="continuationSeparator" w:id="0">
    <w:p w:rsidR="007A6CCD" w:rsidRDefault="007A6CCD" w:rsidP="00F65D12">
      <w:pPr>
        <w:spacing w:after="0" w:line="240" w:lineRule="auto"/>
      </w:pPr>
      <w:r>
        <w:continuationSeparator/>
      </w:r>
    </w:p>
  </w:endnote>
  <w:endnote w:type="continuationNotice" w:id="1">
    <w:p w:rsidR="007A6CCD" w:rsidRDefault="007A6C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6FD" w:rsidRDefault="005D3A6B">
    <w:pPr>
      <w:pStyle w:val="Piedepgina"/>
      <w:jc w:val="right"/>
      <w:rPr>
        <w:ins w:id="43" w:author="Meza Osuna" w:date="2013-04-26T10:43:00Z"/>
      </w:rPr>
    </w:pPr>
    <w:ins w:id="44" w:author="Meza Osuna" w:date="2013-04-26T10:43:00Z">
      <w:r>
        <w:fldChar w:fldCharType="begin"/>
      </w:r>
      <w:r w:rsidR="003766FD">
        <w:instrText>PAGE   \* MERGEFORMAT</w:instrText>
      </w:r>
      <w:r>
        <w:fldChar w:fldCharType="separate"/>
      </w:r>
    </w:ins>
    <w:r w:rsidR="00A94F7B" w:rsidRPr="00A94F7B">
      <w:rPr>
        <w:noProof/>
        <w:lang w:val="es-ES"/>
      </w:rPr>
      <w:t>18</w:t>
    </w:r>
    <w:ins w:id="45" w:author="Meza Osuna" w:date="2013-04-26T10:43:00Z">
      <w:r>
        <w:fldChar w:fldCharType="end"/>
      </w:r>
    </w:ins>
  </w:p>
  <w:p w:rsidR="003766FD" w:rsidRDefault="003766F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62" w:author="Meza Osuna" w:date="2013-04-26T10:43:00Z"/>
  <w:sdt>
    <w:sdtPr>
      <w:id w:val="1177159580"/>
      <w:docPartObj>
        <w:docPartGallery w:val="Page Numbers (Bottom of Page)"/>
        <w:docPartUnique/>
      </w:docPartObj>
    </w:sdtPr>
    <w:sdtEndPr/>
    <w:sdtContent>
      <w:customXmlInsRangeEnd w:id="62"/>
      <w:p w:rsidR="003766FD" w:rsidRDefault="005D3A6B">
        <w:pPr>
          <w:pStyle w:val="Piedepgina"/>
          <w:jc w:val="right"/>
          <w:rPr>
            <w:ins w:id="63" w:author="Meza Osuna" w:date="2013-04-26T10:43:00Z"/>
          </w:rPr>
        </w:pPr>
        <w:ins w:id="64" w:author="Meza Osuna" w:date="2013-04-26T10:43:00Z">
          <w:r>
            <w:fldChar w:fldCharType="begin"/>
          </w:r>
          <w:r w:rsidR="003766FD">
            <w:instrText>PAGE   \* MERGEFORMAT</w:instrText>
          </w:r>
          <w:r>
            <w:fldChar w:fldCharType="separate"/>
          </w:r>
        </w:ins>
        <w:r w:rsidR="00A94F7B" w:rsidRPr="00A94F7B">
          <w:rPr>
            <w:noProof/>
            <w:lang w:val="es-ES"/>
          </w:rPr>
          <w:t>32</w:t>
        </w:r>
        <w:ins w:id="65" w:author="Meza Osuna" w:date="2013-04-26T10:43:00Z">
          <w:r>
            <w:fldChar w:fldCharType="end"/>
          </w:r>
        </w:ins>
      </w:p>
      <w:customXmlInsRangeStart w:id="66" w:author="Meza Osuna" w:date="2013-04-26T10:43:00Z"/>
    </w:sdtContent>
  </w:sdt>
  <w:customXmlInsRangeEnd w:id="66"/>
  <w:p w:rsidR="003766FD" w:rsidRDefault="003766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CCD" w:rsidRDefault="007A6CCD" w:rsidP="00F65D12">
      <w:pPr>
        <w:spacing w:after="0" w:line="240" w:lineRule="auto"/>
      </w:pPr>
      <w:r>
        <w:separator/>
      </w:r>
    </w:p>
  </w:footnote>
  <w:footnote w:type="continuationSeparator" w:id="0">
    <w:p w:rsidR="007A6CCD" w:rsidRDefault="007A6CCD" w:rsidP="00F65D12">
      <w:pPr>
        <w:spacing w:after="0" w:line="240" w:lineRule="auto"/>
      </w:pPr>
      <w:r>
        <w:continuationSeparator/>
      </w:r>
    </w:p>
  </w:footnote>
  <w:footnote w:type="continuationNotice" w:id="1">
    <w:p w:rsidR="007A6CCD" w:rsidRDefault="007A6CC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339"/>
    <w:multiLevelType w:val="hybridMultilevel"/>
    <w:tmpl w:val="74E2918A"/>
    <w:lvl w:ilvl="0" w:tplc="BEAEC454">
      <w:start w:val="1"/>
      <w:numFmt w:val="decimalZero"/>
      <w:lvlText w:val="RU%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F8217B4"/>
    <w:multiLevelType w:val="hybridMultilevel"/>
    <w:tmpl w:val="06982E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60E2163E"/>
    <w:multiLevelType w:val="hybridMultilevel"/>
    <w:tmpl w:val="E1E221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10D6BD1"/>
    <w:multiLevelType w:val="hybridMultilevel"/>
    <w:tmpl w:val="FECEB31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2615E77"/>
    <w:multiLevelType w:val="hybridMultilevel"/>
    <w:tmpl w:val="FF0CF49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D9746D"/>
    <w:multiLevelType w:val="hybridMultilevel"/>
    <w:tmpl w:val="FF0CF49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9D24AC"/>
    <w:multiLevelType w:val="hybridMultilevel"/>
    <w:tmpl w:val="FF0CF49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7F7024F"/>
    <w:multiLevelType w:val="hybridMultilevel"/>
    <w:tmpl w:val="7DE06428"/>
    <w:lvl w:ilvl="0" w:tplc="B914C066">
      <w:start w:val="1"/>
      <w:numFmt w:val="decimal"/>
      <w:lvlText w:val="RU0%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7FF3A2D"/>
    <w:multiLevelType w:val="hybridMultilevel"/>
    <w:tmpl w:val="D11A86E4"/>
    <w:lvl w:ilvl="0" w:tplc="D2188124">
      <w:start w:val="3"/>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7"/>
  </w:num>
  <w:num w:numId="6">
    <w:abstractNumId w:val="2"/>
  </w:num>
  <w:num w:numId="7">
    <w:abstractNumId w:val="5"/>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BB7F2E"/>
    <w:rsid w:val="0001459A"/>
    <w:rsid w:val="00025FA4"/>
    <w:rsid w:val="00033C0A"/>
    <w:rsid w:val="00036915"/>
    <w:rsid w:val="000435E3"/>
    <w:rsid w:val="0005368B"/>
    <w:rsid w:val="00064644"/>
    <w:rsid w:val="0007089B"/>
    <w:rsid w:val="00072559"/>
    <w:rsid w:val="00082AAC"/>
    <w:rsid w:val="00096503"/>
    <w:rsid w:val="00097153"/>
    <w:rsid w:val="00097F2D"/>
    <w:rsid w:val="000A071F"/>
    <w:rsid w:val="000A2054"/>
    <w:rsid w:val="000A419E"/>
    <w:rsid w:val="000C0A56"/>
    <w:rsid w:val="000D271D"/>
    <w:rsid w:val="000D370A"/>
    <w:rsid w:val="000D4498"/>
    <w:rsid w:val="000D6163"/>
    <w:rsid w:val="000E0EFA"/>
    <w:rsid w:val="000F26C2"/>
    <w:rsid w:val="00117B6A"/>
    <w:rsid w:val="00123795"/>
    <w:rsid w:val="00126E01"/>
    <w:rsid w:val="00135D53"/>
    <w:rsid w:val="00146E24"/>
    <w:rsid w:val="0016473E"/>
    <w:rsid w:val="00174F1B"/>
    <w:rsid w:val="00184400"/>
    <w:rsid w:val="0018521F"/>
    <w:rsid w:val="00196A33"/>
    <w:rsid w:val="001A004C"/>
    <w:rsid w:val="001B6E16"/>
    <w:rsid w:val="001C0CB8"/>
    <w:rsid w:val="001C588A"/>
    <w:rsid w:val="001D4299"/>
    <w:rsid w:val="001E1CED"/>
    <w:rsid w:val="001E3B2A"/>
    <w:rsid w:val="001E4234"/>
    <w:rsid w:val="001E6E8F"/>
    <w:rsid w:val="001F255C"/>
    <w:rsid w:val="001F767E"/>
    <w:rsid w:val="002274F8"/>
    <w:rsid w:val="002317D6"/>
    <w:rsid w:val="00231E73"/>
    <w:rsid w:val="00232942"/>
    <w:rsid w:val="002345DF"/>
    <w:rsid w:val="00234893"/>
    <w:rsid w:val="00246F3C"/>
    <w:rsid w:val="0025022C"/>
    <w:rsid w:val="002563F5"/>
    <w:rsid w:val="00257BB9"/>
    <w:rsid w:val="00273C35"/>
    <w:rsid w:val="00274574"/>
    <w:rsid w:val="00274CA5"/>
    <w:rsid w:val="00285406"/>
    <w:rsid w:val="00286597"/>
    <w:rsid w:val="002A6CA8"/>
    <w:rsid w:val="002B5C16"/>
    <w:rsid w:val="002C2766"/>
    <w:rsid w:val="002C7289"/>
    <w:rsid w:val="002C7371"/>
    <w:rsid w:val="002D2C3A"/>
    <w:rsid w:val="002D6DF4"/>
    <w:rsid w:val="002F029D"/>
    <w:rsid w:val="003172E3"/>
    <w:rsid w:val="00325FE3"/>
    <w:rsid w:val="00330450"/>
    <w:rsid w:val="00334082"/>
    <w:rsid w:val="00337611"/>
    <w:rsid w:val="00340B55"/>
    <w:rsid w:val="00340E6C"/>
    <w:rsid w:val="00351663"/>
    <w:rsid w:val="00360A10"/>
    <w:rsid w:val="00361FB9"/>
    <w:rsid w:val="00363FCA"/>
    <w:rsid w:val="00366AD3"/>
    <w:rsid w:val="00374CCD"/>
    <w:rsid w:val="003766FD"/>
    <w:rsid w:val="003B111A"/>
    <w:rsid w:val="003B5AF0"/>
    <w:rsid w:val="003D1462"/>
    <w:rsid w:val="003D301C"/>
    <w:rsid w:val="003F358B"/>
    <w:rsid w:val="003F40BF"/>
    <w:rsid w:val="003F70E4"/>
    <w:rsid w:val="00400258"/>
    <w:rsid w:val="00404129"/>
    <w:rsid w:val="004139AC"/>
    <w:rsid w:val="00423F63"/>
    <w:rsid w:val="00427978"/>
    <w:rsid w:val="0044227C"/>
    <w:rsid w:val="00455B92"/>
    <w:rsid w:val="0046132A"/>
    <w:rsid w:val="0048070B"/>
    <w:rsid w:val="00491F5F"/>
    <w:rsid w:val="004A0B21"/>
    <w:rsid w:val="004A68E9"/>
    <w:rsid w:val="004B1D03"/>
    <w:rsid w:val="004B2D49"/>
    <w:rsid w:val="004B5F13"/>
    <w:rsid w:val="004B77A8"/>
    <w:rsid w:val="004C13EC"/>
    <w:rsid w:val="004C1B1F"/>
    <w:rsid w:val="004D2993"/>
    <w:rsid w:val="004D3377"/>
    <w:rsid w:val="004E20D3"/>
    <w:rsid w:val="004F5661"/>
    <w:rsid w:val="004F6854"/>
    <w:rsid w:val="005032F2"/>
    <w:rsid w:val="005106BB"/>
    <w:rsid w:val="00542477"/>
    <w:rsid w:val="005501EE"/>
    <w:rsid w:val="00555081"/>
    <w:rsid w:val="005550B4"/>
    <w:rsid w:val="005623E6"/>
    <w:rsid w:val="00562CF1"/>
    <w:rsid w:val="005732BF"/>
    <w:rsid w:val="00575FC7"/>
    <w:rsid w:val="00581700"/>
    <w:rsid w:val="00582305"/>
    <w:rsid w:val="00583DBB"/>
    <w:rsid w:val="005A0418"/>
    <w:rsid w:val="005A0E09"/>
    <w:rsid w:val="005B186E"/>
    <w:rsid w:val="005D3A6B"/>
    <w:rsid w:val="005D6BA1"/>
    <w:rsid w:val="005E0114"/>
    <w:rsid w:val="005E329C"/>
    <w:rsid w:val="005E73CC"/>
    <w:rsid w:val="00604F09"/>
    <w:rsid w:val="006056A6"/>
    <w:rsid w:val="00666E5A"/>
    <w:rsid w:val="00670A8A"/>
    <w:rsid w:val="00671863"/>
    <w:rsid w:val="00686900"/>
    <w:rsid w:val="00695C20"/>
    <w:rsid w:val="006A2F83"/>
    <w:rsid w:val="006A3653"/>
    <w:rsid w:val="006B20A8"/>
    <w:rsid w:val="006B5AD6"/>
    <w:rsid w:val="006C138F"/>
    <w:rsid w:val="006C20FF"/>
    <w:rsid w:val="006C301C"/>
    <w:rsid w:val="006D0D08"/>
    <w:rsid w:val="006F535B"/>
    <w:rsid w:val="00706DC5"/>
    <w:rsid w:val="00707DE4"/>
    <w:rsid w:val="00711B21"/>
    <w:rsid w:val="00717111"/>
    <w:rsid w:val="0074251D"/>
    <w:rsid w:val="00744BFE"/>
    <w:rsid w:val="00745055"/>
    <w:rsid w:val="00753D7D"/>
    <w:rsid w:val="00773110"/>
    <w:rsid w:val="00774CB4"/>
    <w:rsid w:val="00776A7D"/>
    <w:rsid w:val="00781660"/>
    <w:rsid w:val="00787B38"/>
    <w:rsid w:val="00791BAC"/>
    <w:rsid w:val="007930DE"/>
    <w:rsid w:val="007A5AFC"/>
    <w:rsid w:val="007A6CCD"/>
    <w:rsid w:val="007B00BF"/>
    <w:rsid w:val="007C3015"/>
    <w:rsid w:val="007C7943"/>
    <w:rsid w:val="007D096D"/>
    <w:rsid w:val="007D323B"/>
    <w:rsid w:val="00800945"/>
    <w:rsid w:val="0080439B"/>
    <w:rsid w:val="00812121"/>
    <w:rsid w:val="00816C0D"/>
    <w:rsid w:val="0083074B"/>
    <w:rsid w:val="008312C6"/>
    <w:rsid w:val="008535B3"/>
    <w:rsid w:val="00855E11"/>
    <w:rsid w:val="00873019"/>
    <w:rsid w:val="00876A5F"/>
    <w:rsid w:val="00877CA1"/>
    <w:rsid w:val="00891B11"/>
    <w:rsid w:val="00893887"/>
    <w:rsid w:val="008A1573"/>
    <w:rsid w:val="008B4E86"/>
    <w:rsid w:val="008B58B1"/>
    <w:rsid w:val="008C3B09"/>
    <w:rsid w:val="008C5DA1"/>
    <w:rsid w:val="008C6DAC"/>
    <w:rsid w:val="008C7116"/>
    <w:rsid w:val="008D4D4F"/>
    <w:rsid w:val="008D54C3"/>
    <w:rsid w:val="008E3605"/>
    <w:rsid w:val="008F13D1"/>
    <w:rsid w:val="008F32EE"/>
    <w:rsid w:val="009006CA"/>
    <w:rsid w:val="00901D49"/>
    <w:rsid w:val="0092220C"/>
    <w:rsid w:val="00922E1F"/>
    <w:rsid w:val="00925CA5"/>
    <w:rsid w:val="009346CE"/>
    <w:rsid w:val="0094281D"/>
    <w:rsid w:val="009557F1"/>
    <w:rsid w:val="00956BC8"/>
    <w:rsid w:val="00972AC9"/>
    <w:rsid w:val="00976D85"/>
    <w:rsid w:val="00986A13"/>
    <w:rsid w:val="009D7014"/>
    <w:rsid w:val="009E4B31"/>
    <w:rsid w:val="009F6116"/>
    <w:rsid w:val="00A00AB3"/>
    <w:rsid w:val="00A21FD4"/>
    <w:rsid w:val="00A2470E"/>
    <w:rsid w:val="00A25A1E"/>
    <w:rsid w:val="00A36913"/>
    <w:rsid w:val="00A41609"/>
    <w:rsid w:val="00A41C06"/>
    <w:rsid w:val="00A41CCF"/>
    <w:rsid w:val="00A53475"/>
    <w:rsid w:val="00A64705"/>
    <w:rsid w:val="00A67B65"/>
    <w:rsid w:val="00A71452"/>
    <w:rsid w:val="00A81A03"/>
    <w:rsid w:val="00A94F7B"/>
    <w:rsid w:val="00AA0971"/>
    <w:rsid w:val="00AB268B"/>
    <w:rsid w:val="00AC3A3F"/>
    <w:rsid w:val="00AC59BC"/>
    <w:rsid w:val="00B01136"/>
    <w:rsid w:val="00B03D9F"/>
    <w:rsid w:val="00B12E01"/>
    <w:rsid w:val="00B14ADF"/>
    <w:rsid w:val="00B216D3"/>
    <w:rsid w:val="00B332A7"/>
    <w:rsid w:val="00B403F1"/>
    <w:rsid w:val="00B4126F"/>
    <w:rsid w:val="00B47E0E"/>
    <w:rsid w:val="00B50E9F"/>
    <w:rsid w:val="00B701C6"/>
    <w:rsid w:val="00B72DFC"/>
    <w:rsid w:val="00B741D5"/>
    <w:rsid w:val="00B93343"/>
    <w:rsid w:val="00BA072D"/>
    <w:rsid w:val="00BA6FB3"/>
    <w:rsid w:val="00BB0493"/>
    <w:rsid w:val="00BB7F2E"/>
    <w:rsid w:val="00BC0A85"/>
    <w:rsid w:val="00BC18DE"/>
    <w:rsid w:val="00BD308E"/>
    <w:rsid w:val="00BD4176"/>
    <w:rsid w:val="00BE0902"/>
    <w:rsid w:val="00BE4FF6"/>
    <w:rsid w:val="00BF1C72"/>
    <w:rsid w:val="00BF1EAC"/>
    <w:rsid w:val="00C005C4"/>
    <w:rsid w:val="00C0486A"/>
    <w:rsid w:val="00C053EC"/>
    <w:rsid w:val="00C12851"/>
    <w:rsid w:val="00C14F8F"/>
    <w:rsid w:val="00C15FB7"/>
    <w:rsid w:val="00C23FC7"/>
    <w:rsid w:val="00C405F0"/>
    <w:rsid w:val="00C70626"/>
    <w:rsid w:val="00C81C24"/>
    <w:rsid w:val="00C84878"/>
    <w:rsid w:val="00CB7ED3"/>
    <w:rsid w:val="00CC3A88"/>
    <w:rsid w:val="00CD1C84"/>
    <w:rsid w:val="00CE111E"/>
    <w:rsid w:val="00CE40DE"/>
    <w:rsid w:val="00D06A96"/>
    <w:rsid w:val="00D20794"/>
    <w:rsid w:val="00D23757"/>
    <w:rsid w:val="00D304EF"/>
    <w:rsid w:val="00D56375"/>
    <w:rsid w:val="00D5657B"/>
    <w:rsid w:val="00D6262F"/>
    <w:rsid w:val="00D6354B"/>
    <w:rsid w:val="00D63907"/>
    <w:rsid w:val="00D70B18"/>
    <w:rsid w:val="00D71876"/>
    <w:rsid w:val="00D80A5C"/>
    <w:rsid w:val="00D81468"/>
    <w:rsid w:val="00D85D9D"/>
    <w:rsid w:val="00D93E33"/>
    <w:rsid w:val="00D96994"/>
    <w:rsid w:val="00D97288"/>
    <w:rsid w:val="00DB0071"/>
    <w:rsid w:val="00DB27EB"/>
    <w:rsid w:val="00DC0E1C"/>
    <w:rsid w:val="00DC5DD3"/>
    <w:rsid w:val="00DD7186"/>
    <w:rsid w:val="00DE324A"/>
    <w:rsid w:val="00E15277"/>
    <w:rsid w:val="00E20876"/>
    <w:rsid w:val="00E226A6"/>
    <w:rsid w:val="00E350A9"/>
    <w:rsid w:val="00E412B5"/>
    <w:rsid w:val="00E63D07"/>
    <w:rsid w:val="00E74B23"/>
    <w:rsid w:val="00E80BF5"/>
    <w:rsid w:val="00E90FDB"/>
    <w:rsid w:val="00EA1B5B"/>
    <w:rsid w:val="00EA734F"/>
    <w:rsid w:val="00EB6367"/>
    <w:rsid w:val="00EC2256"/>
    <w:rsid w:val="00EC42E3"/>
    <w:rsid w:val="00EC5E08"/>
    <w:rsid w:val="00ED3144"/>
    <w:rsid w:val="00ED4D89"/>
    <w:rsid w:val="00ED7049"/>
    <w:rsid w:val="00F2036C"/>
    <w:rsid w:val="00F56174"/>
    <w:rsid w:val="00F6200F"/>
    <w:rsid w:val="00F628BC"/>
    <w:rsid w:val="00F65D12"/>
    <w:rsid w:val="00F721DD"/>
    <w:rsid w:val="00F8276B"/>
    <w:rsid w:val="00F85BAD"/>
    <w:rsid w:val="00F9792A"/>
    <w:rsid w:val="00FA1BC1"/>
    <w:rsid w:val="00FC34F4"/>
    <w:rsid w:val="00FE0E44"/>
    <w:rsid w:val="00FF1AEA"/>
    <w:rsid w:val="00FF7A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876"/>
    <w:pPr>
      <w:jc w:val="both"/>
    </w:pPr>
    <w:rPr>
      <w:rFonts w:ascii="Arial Narrow" w:hAnsi="Arial Narrow"/>
    </w:rPr>
  </w:style>
  <w:style w:type="paragraph" w:styleId="Ttulo1">
    <w:name w:val="heading 1"/>
    <w:basedOn w:val="Normal"/>
    <w:next w:val="Normal"/>
    <w:link w:val="Ttulo1Car"/>
    <w:uiPriority w:val="9"/>
    <w:qFormat/>
    <w:rsid w:val="004B5F13"/>
    <w:pPr>
      <w:keepNext/>
      <w:keepLines/>
      <w:spacing w:before="480" w:after="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4B5F13"/>
    <w:pPr>
      <w:keepNext/>
      <w:keepLines/>
      <w:spacing w:before="200" w:after="0"/>
      <w:outlineLvl w:val="1"/>
    </w:pPr>
    <w:rPr>
      <w:rFonts w:eastAsiaTheme="majorEastAsia" w:cstheme="majorBidi"/>
      <w:b/>
      <w:bCs/>
      <w:i/>
      <w:szCs w:val="26"/>
      <w:u w:val="single"/>
    </w:rPr>
  </w:style>
  <w:style w:type="paragraph" w:styleId="Ttulo3">
    <w:name w:val="heading 3"/>
    <w:basedOn w:val="Normal"/>
    <w:next w:val="Normal"/>
    <w:link w:val="Ttulo3Car"/>
    <w:uiPriority w:val="9"/>
    <w:unhideWhenUsed/>
    <w:qFormat/>
    <w:rsid w:val="004B5F13"/>
    <w:pPr>
      <w:keepNext/>
      <w:keepLines/>
      <w:spacing w:before="200" w:after="0"/>
      <w:outlineLvl w:val="2"/>
    </w:pPr>
    <w:rPr>
      <w:rFonts w:eastAsiaTheme="majorEastAsia" w:cstheme="majorBidi"/>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2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B5F13"/>
    <w:rPr>
      <w:rFonts w:ascii="Arial Narrow" w:eastAsiaTheme="majorEastAsia" w:hAnsi="Arial Narrow" w:cstheme="majorBidi"/>
      <w:b/>
      <w:bCs/>
      <w:sz w:val="24"/>
      <w:szCs w:val="28"/>
    </w:rPr>
  </w:style>
  <w:style w:type="character" w:customStyle="1" w:styleId="Ttulo2Car">
    <w:name w:val="Título 2 Car"/>
    <w:basedOn w:val="Fuentedeprrafopredeter"/>
    <w:link w:val="Ttulo2"/>
    <w:uiPriority w:val="9"/>
    <w:rsid w:val="004B5F13"/>
    <w:rPr>
      <w:rFonts w:ascii="Arial Narrow" w:eastAsiaTheme="majorEastAsia" w:hAnsi="Arial Narrow" w:cstheme="majorBidi"/>
      <w:b/>
      <w:bCs/>
      <w:i/>
      <w:szCs w:val="26"/>
      <w:u w:val="single"/>
    </w:rPr>
  </w:style>
  <w:style w:type="character" w:customStyle="1" w:styleId="Ttulo3Car">
    <w:name w:val="Título 3 Car"/>
    <w:basedOn w:val="Fuentedeprrafopredeter"/>
    <w:link w:val="Ttulo3"/>
    <w:uiPriority w:val="9"/>
    <w:rsid w:val="004B5F13"/>
    <w:rPr>
      <w:rFonts w:ascii="Arial Narrow" w:eastAsiaTheme="majorEastAsia" w:hAnsi="Arial Narrow" w:cstheme="majorBidi"/>
      <w:bCs/>
      <w:i/>
    </w:rPr>
  </w:style>
  <w:style w:type="paragraph" w:styleId="TtulodeTDC">
    <w:name w:val="TOC Heading"/>
    <w:basedOn w:val="Ttulo1"/>
    <w:next w:val="Normal"/>
    <w:uiPriority w:val="39"/>
    <w:semiHidden/>
    <w:unhideWhenUsed/>
    <w:qFormat/>
    <w:rsid w:val="00E63D07"/>
    <w:pPr>
      <w:outlineLvl w:val="9"/>
    </w:pPr>
    <w:rPr>
      <w:rFonts w:ascii="Cambria" w:eastAsia="Times New Roman" w:hAnsi="Cambria" w:cs="Times New Roman"/>
      <w:color w:val="365F91"/>
      <w:sz w:val="28"/>
      <w:lang w:eastAsia="es-MX"/>
    </w:rPr>
  </w:style>
  <w:style w:type="paragraph" w:styleId="TDC1">
    <w:name w:val="toc 1"/>
    <w:basedOn w:val="Normal"/>
    <w:next w:val="Normal"/>
    <w:autoRedefine/>
    <w:uiPriority w:val="39"/>
    <w:unhideWhenUsed/>
    <w:rsid w:val="00E63D07"/>
    <w:pPr>
      <w:spacing w:after="100"/>
    </w:pPr>
  </w:style>
  <w:style w:type="paragraph" w:styleId="TDC2">
    <w:name w:val="toc 2"/>
    <w:basedOn w:val="Normal"/>
    <w:next w:val="Normal"/>
    <w:autoRedefine/>
    <w:uiPriority w:val="39"/>
    <w:unhideWhenUsed/>
    <w:rsid w:val="00E63D07"/>
    <w:pPr>
      <w:spacing w:after="100"/>
      <w:ind w:left="220"/>
    </w:pPr>
  </w:style>
  <w:style w:type="paragraph" w:styleId="TDC3">
    <w:name w:val="toc 3"/>
    <w:basedOn w:val="Normal"/>
    <w:next w:val="Normal"/>
    <w:autoRedefine/>
    <w:uiPriority w:val="39"/>
    <w:unhideWhenUsed/>
    <w:rsid w:val="00E63D07"/>
    <w:pPr>
      <w:spacing w:after="100"/>
      <w:ind w:left="440"/>
    </w:pPr>
  </w:style>
  <w:style w:type="character" w:styleId="Hipervnculo">
    <w:name w:val="Hyperlink"/>
    <w:uiPriority w:val="99"/>
    <w:unhideWhenUsed/>
    <w:rsid w:val="00E63D07"/>
    <w:rPr>
      <w:color w:val="0000FF"/>
      <w:u w:val="single"/>
    </w:rPr>
  </w:style>
  <w:style w:type="paragraph" w:styleId="Encabezado">
    <w:name w:val="header"/>
    <w:basedOn w:val="Normal"/>
    <w:link w:val="EncabezadoCar"/>
    <w:uiPriority w:val="99"/>
    <w:unhideWhenUsed/>
    <w:rsid w:val="00F65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D12"/>
  </w:style>
  <w:style w:type="paragraph" w:styleId="Piedepgina">
    <w:name w:val="footer"/>
    <w:basedOn w:val="Normal"/>
    <w:link w:val="PiedepginaCar"/>
    <w:uiPriority w:val="99"/>
    <w:unhideWhenUsed/>
    <w:rsid w:val="00F65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D12"/>
  </w:style>
  <w:style w:type="paragraph" w:styleId="Textodeglobo">
    <w:name w:val="Balloon Text"/>
    <w:basedOn w:val="Normal"/>
    <w:link w:val="TextodegloboCar"/>
    <w:uiPriority w:val="99"/>
    <w:semiHidden/>
    <w:unhideWhenUsed/>
    <w:rsid w:val="00DD71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186"/>
    <w:rPr>
      <w:rFonts w:ascii="Tahoma" w:hAnsi="Tahoma" w:cs="Tahoma"/>
      <w:sz w:val="16"/>
      <w:szCs w:val="16"/>
    </w:rPr>
  </w:style>
  <w:style w:type="paragraph" w:styleId="Prrafodelista">
    <w:name w:val="List Paragraph"/>
    <w:basedOn w:val="Normal"/>
    <w:uiPriority w:val="34"/>
    <w:qFormat/>
    <w:rsid w:val="00707DE4"/>
    <w:pPr>
      <w:ind w:left="720"/>
      <w:contextualSpacing/>
    </w:pPr>
  </w:style>
  <w:style w:type="table" w:customStyle="1" w:styleId="Cuadrculaclara-nfasis11">
    <w:name w:val="Cuadrícula clara - Énfasis 11"/>
    <w:basedOn w:val="Tablanormal"/>
    <w:uiPriority w:val="62"/>
    <w:rsid w:val="0016473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
    <w:name w:val="Light Grid"/>
    <w:basedOn w:val="Tablanormal"/>
    <w:uiPriority w:val="62"/>
    <w:rsid w:val="0016473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Textodelmarcadordeposicin">
    <w:name w:val="Placeholder Text"/>
    <w:basedOn w:val="Fuentedeprrafopredeter"/>
    <w:uiPriority w:val="99"/>
    <w:semiHidden/>
    <w:rsid w:val="005A041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2BF"/>
    <w:pPr>
      <w:jc w:val="both"/>
    </w:pPr>
    <w:rPr>
      <w:rFonts w:ascii="Arial Narrow" w:hAnsi="Arial Narrow"/>
    </w:rPr>
  </w:style>
  <w:style w:type="paragraph" w:styleId="Ttulo1">
    <w:name w:val="heading 1"/>
    <w:basedOn w:val="Normal"/>
    <w:next w:val="Normal"/>
    <w:link w:val="Ttulo1Car"/>
    <w:uiPriority w:val="9"/>
    <w:qFormat/>
    <w:rsid w:val="004B5F13"/>
    <w:pPr>
      <w:keepNext/>
      <w:keepLines/>
      <w:spacing w:before="480" w:after="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4B5F13"/>
    <w:pPr>
      <w:keepNext/>
      <w:keepLines/>
      <w:spacing w:before="200" w:after="0"/>
      <w:outlineLvl w:val="1"/>
    </w:pPr>
    <w:rPr>
      <w:rFonts w:eastAsiaTheme="majorEastAsia" w:cstheme="majorBidi"/>
      <w:b/>
      <w:bCs/>
      <w:i/>
      <w:szCs w:val="26"/>
      <w:u w:val="single"/>
    </w:rPr>
  </w:style>
  <w:style w:type="paragraph" w:styleId="Ttulo3">
    <w:name w:val="heading 3"/>
    <w:basedOn w:val="Normal"/>
    <w:next w:val="Normal"/>
    <w:link w:val="Ttulo3Car"/>
    <w:uiPriority w:val="9"/>
    <w:unhideWhenUsed/>
    <w:qFormat/>
    <w:rsid w:val="004B5F13"/>
    <w:pPr>
      <w:keepNext/>
      <w:keepLines/>
      <w:spacing w:before="200" w:after="0"/>
      <w:outlineLvl w:val="2"/>
    </w:pPr>
    <w:rPr>
      <w:rFonts w:eastAsiaTheme="majorEastAsia" w:cstheme="majorBidi"/>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2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B5F13"/>
    <w:rPr>
      <w:rFonts w:ascii="Arial Narrow" w:eastAsiaTheme="majorEastAsia" w:hAnsi="Arial Narrow" w:cstheme="majorBidi"/>
      <w:b/>
      <w:bCs/>
      <w:sz w:val="24"/>
      <w:szCs w:val="28"/>
    </w:rPr>
  </w:style>
  <w:style w:type="character" w:customStyle="1" w:styleId="Ttulo2Car">
    <w:name w:val="Título 2 Car"/>
    <w:basedOn w:val="Fuentedeprrafopredeter"/>
    <w:link w:val="Ttulo2"/>
    <w:uiPriority w:val="9"/>
    <w:rsid w:val="004B5F13"/>
    <w:rPr>
      <w:rFonts w:ascii="Arial Narrow" w:eastAsiaTheme="majorEastAsia" w:hAnsi="Arial Narrow" w:cstheme="majorBidi"/>
      <w:b/>
      <w:bCs/>
      <w:i/>
      <w:szCs w:val="26"/>
      <w:u w:val="single"/>
    </w:rPr>
  </w:style>
  <w:style w:type="character" w:customStyle="1" w:styleId="Ttulo3Car">
    <w:name w:val="Título 3 Car"/>
    <w:basedOn w:val="Fuentedeprrafopredeter"/>
    <w:link w:val="Ttulo3"/>
    <w:uiPriority w:val="9"/>
    <w:rsid w:val="004B5F13"/>
    <w:rPr>
      <w:rFonts w:ascii="Arial Narrow" w:eastAsiaTheme="majorEastAsia" w:hAnsi="Arial Narrow" w:cstheme="majorBidi"/>
      <w:bCs/>
      <w:i/>
    </w:rPr>
  </w:style>
  <w:style w:type="paragraph" w:styleId="TtulodeTDC">
    <w:name w:val="TOC Heading"/>
    <w:basedOn w:val="Ttulo1"/>
    <w:next w:val="Normal"/>
    <w:uiPriority w:val="39"/>
    <w:semiHidden/>
    <w:unhideWhenUsed/>
    <w:qFormat/>
    <w:rsid w:val="00E63D07"/>
    <w:pPr>
      <w:outlineLvl w:val="9"/>
    </w:pPr>
    <w:rPr>
      <w:rFonts w:ascii="Cambria" w:eastAsia="Times New Roman" w:hAnsi="Cambria" w:cs="Times New Roman"/>
      <w:color w:val="365F91"/>
      <w:sz w:val="28"/>
      <w:lang w:eastAsia="es-MX"/>
    </w:rPr>
  </w:style>
  <w:style w:type="paragraph" w:styleId="TDC1">
    <w:name w:val="toc 1"/>
    <w:basedOn w:val="Normal"/>
    <w:next w:val="Normal"/>
    <w:autoRedefine/>
    <w:uiPriority w:val="39"/>
    <w:unhideWhenUsed/>
    <w:rsid w:val="00E63D07"/>
    <w:pPr>
      <w:spacing w:after="100"/>
    </w:pPr>
  </w:style>
  <w:style w:type="paragraph" w:styleId="TDC2">
    <w:name w:val="toc 2"/>
    <w:basedOn w:val="Normal"/>
    <w:next w:val="Normal"/>
    <w:autoRedefine/>
    <w:uiPriority w:val="39"/>
    <w:unhideWhenUsed/>
    <w:rsid w:val="00E63D07"/>
    <w:pPr>
      <w:spacing w:after="100"/>
      <w:ind w:left="220"/>
    </w:pPr>
  </w:style>
  <w:style w:type="paragraph" w:styleId="TDC3">
    <w:name w:val="toc 3"/>
    <w:basedOn w:val="Normal"/>
    <w:next w:val="Normal"/>
    <w:autoRedefine/>
    <w:uiPriority w:val="39"/>
    <w:unhideWhenUsed/>
    <w:rsid w:val="00E63D07"/>
    <w:pPr>
      <w:spacing w:after="100"/>
      <w:ind w:left="440"/>
    </w:pPr>
  </w:style>
  <w:style w:type="character" w:styleId="Hipervnculo">
    <w:name w:val="Hyperlink"/>
    <w:uiPriority w:val="99"/>
    <w:unhideWhenUsed/>
    <w:rsid w:val="00E63D07"/>
    <w:rPr>
      <w:color w:val="0000FF"/>
      <w:u w:val="single"/>
    </w:rPr>
  </w:style>
  <w:style w:type="paragraph" w:styleId="Encabezado">
    <w:name w:val="header"/>
    <w:basedOn w:val="Normal"/>
    <w:link w:val="EncabezadoCar"/>
    <w:uiPriority w:val="99"/>
    <w:unhideWhenUsed/>
    <w:rsid w:val="00F65D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D12"/>
  </w:style>
  <w:style w:type="paragraph" w:styleId="Piedepgina">
    <w:name w:val="footer"/>
    <w:basedOn w:val="Normal"/>
    <w:link w:val="PiedepginaCar"/>
    <w:uiPriority w:val="99"/>
    <w:unhideWhenUsed/>
    <w:rsid w:val="00F65D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D12"/>
  </w:style>
  <w:style w:type="paragraph" w:styleId="Textodeglobo">
    <w:name w:val="Balloon Text"/>
    <w:basedOn w:val="Normal"/>
    <w:link w:val="TextodegloboCar"/>
    <w:uiPriority w:val="99"/>
    <w:semiHidden/>
    <w:unhideWhenUsed/>
    <w:rsid w:val="00DD71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7186"/>
    <w:rPr>
      <w:rFonts w:ascii="Tahoma" w:hAnsi="Tahoma" w:cs="Tahoma"/>
      <w:sz w:val="16"/>
      <w:szCs w:val="16"/>
    </w:rPr>
  </w:style>
  <w:style w:type="paragraph" w:styleId="Prrafodelista">
    <w:name w:val="List Paragraph"/>
    <w:basedOn w:val="Normal"/>
    <w:uiPriority w:val="34"/>
    <w:qFormat/>
    <w:rsid w:val="00707D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62985">
      <w:bodyDiv w:val="1"/>
      <w:marLeft w:val="0"/>
      <w:marRight w:val="0"/>
      <w:marTop w:val="0"/>
      <w:marBottom w:val="0"/>
      <w:divBdr>
        <w:top w:val="none" w:sz="0" w:space="0" w:color="auto"/>
        <w:left w:val="none" w:sz="0" w:space="0" w:color="auto"/>
        <w:bottom w:val="none" w:sz="0" w:space="0" w:color="auto"/>
        <w:right w:val="none" w:sz="0" w:space="0" w:color="auto"/>
      </w:divBdr>
    </w:div>
    <w:div w:id="278730490">
      <w:bodyDiv w:val="1"/>
      <w:marLeft w:val="0"/>
      <w:marRight w:val="0"/>
      <w:marTop w:val="0"/>
      <w:marBottom w:val="0"/>
      <w:divBdr>
        <w:top w:val="none" w:sz="0" w:space="0" w:color="auto"/>
        <w:left w:val="none" w:sz="0" w:space="0" w:color="auto"/>
        <w:bottom w:val="none" w:sz="0" w:space="0" w:color="auto"/>
        <w:right w:val="none" w:sz="0" w:space="0" w:color="auto"/>
      </w:divBdr>
    </w:div>
    <w:div w:id="377778150">
      <w:bodyDiv w:val="1"/>
      <w:marLeft w:val="0"/>
      <w:marRight w:val="0"/>
      <w:marTop w:val="0"/>
      <w:marBottom w:val="0"/>
      <w:divBdr>
        <w:top w:val="none" w:sz="0" w:space="0" w:color="auto"/>
        <w:left w:val="none" w:sz="0" w:space="0" w:color="auto"/>
        <w:bottom w:val="none" w:sz="0" w:space="0" w:color="auto"/>
        <w:right w:val="none" w:sz="0" w:space="0" w:color="auto"/>
      </w:divBdr>
    </w:div>
    <w:div w:id="413817456">
      <w:bodyDiv w:val="1"/>
      <w:marLeft w:val="0"/>
      <w:marRight w:val="0"/>
      <w:marTop w:val="0"/>
      <w:marBottom w:val="0"/>
      <w:divBdr>
        <w:top w:val="none" w:sz="0" w:space="0" w:color="auto"/>
        <w:left w:val="none" w:sz="0" w:space="0" w:color="auto"/>
        <w:bottom w:val="none" w:sz="0" w:space="0" w:color="auto"/>
        <w:right w:val="none" w:sz="0" w:space="0" w:color="auto"/>
      </w:divBdr>
    </w:div>
    <w:div w:id="490365003">
      <w:bodyDiv w:val="1"/>
      <w:marLeft w:val="0"/>
      <w:marRight w:val="0"/>
      <w:marTop w:val="0"/>
      <w:marBottom w:val="0"/>
      <w:divBdr>
        <w:top w:val="none" w:sz="0" w:space="0" w:color="auto"/>
        <w:left w:val="none" w:sz="0" w:space="0" w:color="auto"/>
        <w:bottom w:val="none" w:sz="0" w:space="0" w:color="auto"/>
        <w:right w:val="none" w:sz="0" w:space="0" w:color="auto"/>
      </w:divBdr>
    </w:div>
    <w:div w:id="492529024">
      <w:bodyDiv w:val="1"/>
      <w:marLeft w:val="0"/>
      <w:marRight w:val="0"/>
      <w:marTop w:val="0"/>
      <w:marBottom w:val="0"/>
      <w:divBdr>
        <w:top w:val="none" w:sz="0" w:space="0" w:color="auto"/>
        <w:left w:val="none" w:sz="0" w:space="0" w:color="auto"/>
        <w:bottom w:val="none" w:sz="0" w:space="0" w:color="auto"/>
        <w:right w:val="none" w:sz="0" w:space="0" w:color="auto"/>
      </w:divBdr>
    </w:div>
    <w:div w:id="532619210">
      <w:bodyDiv w:val="1"/>
      <w:marLeft w:val="0"/>
      <w:marRight w:val="0"/>
      <w:marTop w:val="0"/>
      <w:marBottom w:val="0"/>
      <w:divBdr>
        <w:top w:val="none" w:sz="0" w:space="0" w:color="auto"/>
        <w:left w:val="none" w:sz="0" w:space="0" w:color="auto"/>
        <w:bottom w:val="none" w:sz="0" w:space="0" w:color="auto"/>
        <w:right w:val="none" w:sz="0" w:space="0" w:color="auto"/>
      </w:divBdr>
    </w:div>
    <w:div w:id="904023304">
      <w:bodyDiv w:val="1"/>
      <w:marLeft w:val="0"/>
      <w:marRight w:val="0"/>
      <w:marTop w:val="0"/>
      <w:marBottom w:val="0"/>
      <w:divBdr>
        <w:top w:val="none" w:sz="0" w:space="0" w:color="auto"/>
        <w:left w:val="none" w:sz="0" w:space="0" w:color="auto"/>
        <w:bottom w:val="none" w:sz="0" w:space="0" w:color="auto"/>
        <w:right w:val="none" w:sz="0" w:space="0" w:color="auto"/>
      </w:divBdr>
    </w:div>
    <w:div w:id="1052390350">
      <w:bodyDiv w:val="1"/>
      <w:marLeft w:val="0"/>
      <w:marRight w:val="0"/>
      <w:marTop w:val="0"/>
      <w:marBottom w:val="0"/>
      <w:divBdr>
        <w:top w:val="none" w:sz="0" w:space="0" w:color="auto"/>
        <w:left w:val="none" w:sz="0" w:space="0" w:color="auto"/>
        <w:bottom w:val="none" w:sz="0" w:space="0" w:color="auto"/>
        <w:right w:val="none" w:sz="0" w:space="0" w:color="auto"/>
      </w:divBdr>
    </w:div>
    <w:div w:id="1074208365">
      <w:bodyDiv w:val="1"/>
      <w:marLeft w:val="0"/>
      <w:marRight w:val="0"/>
      <w:marTop w:val="0"/>
      <w:marBottom w:val="0"/>
      <w:divBdr>
        <w:top w:val="none" w:sz="0" w:space="0" w:color="auto"/>
        <w:left w:val="none" w:sz="0" w:space="0" w:color="auto"/>
        <w:bottom w:val="none" w:sz="0" w:space="0" w:color="auto"/>
        <w:right w:val="none" w:sz="0" w:space="0" w:color="auto"/>
      </w:divBdr>
    </w:div>
    <w:div w:id="1140147134">
      <w:bodyDiv w:val="1"/>
      <w:marLeft w:val="0"/>
      <w:marRight w:val="0"/>
      <w:marTop w:val="0"/>
      <w:marBottom w:val="0"/>
      <w:divBdr>
        <w:top w:val="none" w:sz="0" w:space="0" w:color="auto"/>
        <w:left w:val="none" w:sz="0" w:space="0" w:color="auto"/>
        <w:bottom w:val="none" w:sz="0" w:space="0" w:color="auto"/>
        <w:right w:val="none" w:sz="0" w:space="0" w:color="auto"/>
      </w:divBdr>
    </w:div>
    <w:div w:id="1225720673">
      <w:bodyDiv w:val="1"/>
      <w:marLeft w:val="0"/>
      <w:marRight w:val="0"/>
      <w:marTop w:val="0"/>
      <w:marBottom w:val="0"/>
      <w:divBdr>
        <w:top w:val="none" w:sz="0" w:space="0" w:color="auto"/>
        <w:left w:val="none" w:sz="0" w:space="0" w:color="auto"/>
        <w:bottom w:val="none" w:sz="0" w:space="0" w:color="auto"/>
        <w:right w:val="none" w:sz="0" w:space="0" w:color="auto"/>
      </w:divBdr>
    </w:div>
    <w:div w:id="1248155827">
      <w:bodyDiv w:val="1"/>
      <w:marLeft w:val="0"/>
      <w:marRight w:val="0"/>
      <w:marTop w:val="0"/>
      <w:marBottom w:val="0"/>
      <w:divBdr>
        <w:top w:val="none" w:sz="0" w:space="0" w:color="auto"/>
        <w:left w:val="none" w:sz="0" w:space="0" w:color="auto"/>
        <w:bottom w:val="none" w:sz="0" w:space="0" w:color="auto"/>
        <w:right w:val="none" w:sz="0" w:space="0" w:color="auto"/>
      </w:divBdr>
    </w:div>
    <w:div w:id="1275944024">
      <w:bodyDiv w:val="1"/>
      <w:marLeft w:val="0"/>
      <w:marRight w:val="0"/>
      <w:marTop w:val="0"/>
      <w:marBottom w:val="0"/>
      <w:divBdr>
        <w:top w:val="none" w:sz="0" w:space="0" w:color="auto"/>
        <w:left w:val="none" w:sz="0" w:space="0" w:color="auto"/>
        <w:bottom w:val="none" w:sz="0" w:space="0" w:color="auto"/>
        <w:right w:val="none" w:sz="0" w:space="0" w:color="auto"/>
      </w:divBdr>
    </w:div>
    <w:div w:id="1470199664">
      <w:bodyDiv w:val="1"/>
      <w:marLeft w:val="0"/>
      <w:marRight w:val="0"/>
      <w:marTop w:val="0"/>
      <w:marBottom w:val="0"/>
      <w:divBdr>
        <w:top w:val="none" w:sz="0" w:space="0" w:color="auto"/>
        <w:left w:val="none" w:sz="0" w:space="0" w:color="auto"/>
        <w:bottom w:val="none" w:sz="0" w:space="0" w:color="auto"/>
        <w:right w:val="none" w:sz="0" w:space="0" w:color="auto"/>
      </w:divBdr>
    </w:div>
    <w:div w:id="1569420161">
      <w:bodyDiv w:val="1"/>
      <w:marLeft w:val="0"/>
      <w:marRight w:val="0"/>
      <w:marTop w:val="0"/>
      <w:marBottom w:val="0"/>
      <w:divBdr>
        <w:top w:val="none" w:sz="0" w:space="0" w:color="auto"/>
        <w:left w:val="none" w:sz="0" w:space="0" w:color="auto"/>
        <w:bottom w:val="none" w:sz="0" w:space="0" w:color="auto"/>
        <w:right w:val="none" w:sz="0" w:space="0" w:color="auto"/>
      </w:divBdr>
    </w:div>
    <w:div w:id="1595868356">
      <w:bodyDiv w:val="1"/>
      <w:marLeft w:val="0"/>
      <w:marRight w:val="0"/>
      <w:marTop w:val="0"/>
      <w:marBottom w:val="0"/>
      <w:divBdr>
        <w:top w:val="none" w:sz="0" w:space="0" w:color="auto"/>
        <w:left w:val="none" w:sz="0" w:space="0" w:color="auto"/>
        <w:bottom w:val="none" w:sz="0" w:space="0" w:color="auto"/>
        <w:right w:val="none" w:sz="0" w:space="0" w:color="auto"/>
      </w:divBdr>
    </w:div>
    <w:div w:id="1678343523">
      <w:bodyDiv w:val="1"/>
      <w:marLeft w:val="0"/>
      <w:marRight w:val="0"/>
      <w:marTop w:val="0"/>
      <w:marBottom w:val="0"/>
      <w:divBdr>
        <w:top w:val="none" w:sz="0" w:space="0" w:color="auto"/>
        <w:left w:val="none" w:sz="0" w:space="0" w:color="auto"/>
        <w:bottom w:val="none" w:sz="0" w:space="0" w:color="auto"/>
        <w:right w:val="none" w:sz="0" w:space="0" w:color="auto"/>
      </w:divBdr>
    </w:div>
    <w:div w:id="1809127266">
      <w:bodyDiv w:val="1"/>
      <w:marLeft w:val="0"/>
      <w:marRight w:val="0"/>
      <w:marTop w:val="0"/>
      <w:marBottom w:val="0"/>
      <w:divBdr>
        <w:top w:val="none" w:sz="0" w:space="0" w:color="auto"/>
        <w:left w:val="none" w:sz="0" w:space="0" w:color="auto"/>
        <w:bottom w:val="none" w:sz="0" w:space="0" w:color="auto"/>
        <w:right w:val="none" w:sz="0" w:space="0" w:color="auto"/>
      </w:divBdr>
    </w:div>
    <w:div w:id="1821072509">
      <w:bodyDiv w:val="1"/>
      <w:marLeft w:val="0"/>
      <w:marRight w:val="0"/>
      <w:marTop w:val="0"/>
      <w:marBottom w:val="0"/>
      <w:divBdr>
        <w:top w:val="none" w:sz="0" w:space="0" w:color="auto"/>
        <w:left w:val="none" w:sz="0" w:space="0" w:color="auto"/>
        <w:bottom w:val="none" w:sz="0" w:space="0" w:color="auto"/>
        <w:right w:val="none" w:sz="0" w:space="0" w:color="auto"/>
      </w:divBdr>
    </w:div>
    <w:div w:id="199807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66A50-F292-410D-A506-98E75DC6B2ED}">
  <ds:schemaRefs>
    <ds:schemaRef ds:uri="http://schemas.openxmlformats.org/officeDocument/2006/bibliography"/>
  </ds:schemaRefs>
</ds:datastoreItem>
</file>

<file path=customXml/itemProps2.xml><?xml version="1.0" encoding="utf-8"?>
<ds:datastoreItem xmlns:ds="http://schemas.openxmlformats.org/officeDocument/2006/customXml" ds:itemID="{BBFED402-1EEE-49DE-BAF5-16DFF62F5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35</Pages>
  <Words>9004</Words>
  <Characters>49527</Characters>
  <Application>Microsoft Office Word</Application>
  <DocSecurity>0</DocSecurity>
  <Lines>412</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Meza Osuna</dc:creator>
  <cp:lastModifiedBy>Meza Osuna</cp:lastModifiedBy>
  <cp:revision>106</cp:revision>
  <dcterms:created xsi:type="dcterms:W3CDTF">2013-04-29T01:51:00Z</dcterms:created>
  <dcterms:modified xsi:type="dcterms:W3CDTF">2013-06-09T16:55:00Z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1bv4CzAGYojSIY1NI8yyXjb9sMunctGrW4b9TMK9u25I</vt:lpwstr>
  </property>
  <property fmtid="{D5CDD505-2E9C-101B-9397-08002B2CF9AE}" pid="4" name="Google.Documents.RevisionId">
    <vt:lpwstr>02891312935049470501</vt:lpwstr>
  </property>
  <property fmtid="{D5CDD505-2E9C-101B-9397-08002B2CF9AE}" pid="5" name="Google.Documents.PreviousRevisionId">
    <vt:lpwstr>12120159305809934791</vt:lpwstr>
  </property>
  <property fmtid="{D5CDD505-2E9C-101B-9397-08002B2CF9AE}" pid="6" name="Google.Documents.PluginVersion">
    <vt:lpwstr>2.0.2662.553</vt:lpwstr>
  </property>
  <property fmtid="{D5CDD505-2E9C-101B-9397-08002B2CF9AE}" pid="7" name="Google.Documents.MergeIncapabilityFlags">
    <vt:i4>0</vt:i4>
  </property>
</Properties>
</file>